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0FB3E" w14:textId="77777777" w:rsidR="005A5B31" w:rsidRPr="005A5B31" w:rsidRDefault="005A5B31" w:rsidP="005A5B31">
      <w:pPr>
        <w:widowControl/>
        <w:numPr>
          <w:ilvl w:val="0"/>
          <w:numId w:val="1"/>
        </w:numPr>
        <w:pBdr>
          <w:right w:val="single" w:sz="6" w:space="0" w:color="3A3A3A"/>
        </w:pBdr>
        <w:shd w:val="clear" w:color="auto" w:fill="ED4040"/>
        <w:spacing w:line="510" w:lineRule="atLeast"/>
        <w:ind w:left="0"/>
        <w:jc w:val="center"/>
        <w:rPr>
          <w:rFonts w:ascii="微软雅黑" w:eastAsia="微软雅黑" w:hAnsi="微软雅黑" w:cs="宋体"/>
          <w:color w:val="FFFFFF"/>
          <w:kern w:val="0"/>
          <w:szCs w:val="21"/>
        </w:rPr>
      </w:pPr>
      <w:r w:rsidRPr="005A5B31">
        <w:rPr>
          <w:rFonts w:ascii="微软雅黑" w:eastAsia="微软雅黑" w:hAnsi="微软雅黑" w:cs="宋体" w:hint="eastAsia"/>
          <w:color w:val="FFFFFF"/>
          <w:kern w:val="0"/>
          <w:szCs w:val="21"/>
        </w:rPr>
        <w:t>登录</w:t>
      </w:r>
    </w:p>
    <w:p w14:paraId="08934AAD" w14:textId="77777777" w:rsidR="005A5B31" w:rsidRPr="005A5B31" w:rsidRDefault="005A5B31" w:rsidP="005A5B31">
      <w:pPr>
        <w:widowControl/>
        <w:numPr>
          <w:ilvl w:val="0"/>
          <w:numId w:val="1"/>
        </w:numPr>
        <w:pBdr>
          <w:right w:val="single" w:sz="6" w:space="0" w:color="3A3A3A"/>
        </w:pBdr>
        <w:shd w:val="clear" w:color="auto" w:fill="222222"/>
        <w:spacing w:line="510" w:lineRule="atLeast"/>
        <w:ind w:left="0"/>
        <w:jc w:val="left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hyperlink r:id="rId5" w:tgtFrame="blank" w:history="1">
        <w:r w:rsidRPr="005A5B31">
          <w:rPr>
            <w:rFonts w:ascii="微软雅黑" w:eastAsia="微软雅黑" w:hAnsi="微软雅黑" w:cs="宋体" w:hint="eastAsia"/>
            <w:color w:val="FFFFFF"/>
            <w:kern w:val="0"/>
            <w:szCs w:val="21"/>
          </w:rPr>
          <w:t>侵权投诉</w:t>
        </w:r>
      </w:hyperlink>
    </w:p>
    <w:p w14:paraId="15A47776" w14:textId="77777777" w:rsidR="005A5B31" w:rsidRPr="005A5B31" w:rsidRDefault="005A5B31" w:rsidP="005A5B31">
      <w:pPr>
        <w:widowControl/>
        <w:numPr>
          <w:ilvl w:val="0"/>
          <w:numId w:val="1"/>
        </w:numPr>
        <w:pBdr>
          <w:right w:val="single" w:sz="6" w:space="0" w:color="3A3A3A"/>
        </w:pBdr>
        <w:shd w:val="clear" w:color="auto" w:fill="222222"/>
        <w:spacing w:line="510" w:lineRule="atLeast"/>
        <w:ind w:left="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6" w:history="1">
        <w:r w:rsidRPr="005A5B31">
          <w:rPr>
            <w:rFonts w:ascii="微软雅黑" w:eastAsia="微软雅黑" w:hAnsi="微软雅黑" w:cs="宋体" w:hint="eastAsia"/>
            <w:color w:val="FFFFFF"/>
            <w:kern w:val="0"/>
            <w:szCs w:val="21"/>
          </w:rPr>
          <w:t>头条产品</w:t>
        </w:r>
      </w:hyperlink>
    </w:p>
    <w:p w14:paraId="6187AE93" w14:textId="5F4568DC" w:rsidR="005A5B31" w:rsidRPr="005A5B31" w:rsidRDefault="005A5B31" w:rsidP="005A5B31">
      <w:pPr>
        <w:widowControl/>
        <w:shd w:val="clear" w:color="auto" w:fill="FFFFFF"/>
        <w:spacing w:line="870" w:lineRule="atLeast"/>
        <w:jc w:val="left"/>
        <w:rPr>
          <w:rFonts w:ascii="微软雅黑" w:eastAsia="微软雅黑" w:hAnsi="微软雅黑" w:cs="宋体" w:hint="eastAsia"/>
          <w:color w:val="657180"/>
          <w:kern w:val="0"/>
          <w:sz w:val="18"/>
          <w:szCs w:val="18"/>
        </w:rPr>
      </w:pPr>
      <w:r w:rsidRPr="005A5B31">
        <w:rPr>
          <w:rFonts w:ascii="微软雅黑" w:eastAsia="微软雅黑" w:hAnsi="微软雅黑" w:cs="宋体"/>
          <w:noProof/>
          <w:color w:val="999999"/>
          <w:kern w:val="0"/>
          <w:sz w:val="18"/>
          <w:szCs w:val="18"/>
        </w:rPr>
        <w:drawing>
          <wp:inline distT="0" distB="0" distL="0" distR="0" wp14:anchorId="5648F70A" wp14:editId="6FE5D5BB">
            <wp:extent cx="2057400" cy="518160"/>
            <wp:effectExtent l="0" t="0" r="0" b="0"/>
            <wp:docPr id="47" name="图片 47" descr="https://s3.pstatp.com/toutiao/static/img/logo.271e845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pstatp.com/toutiao/static/img/logo.271e845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2CE6" w14:textId="77777777" w:rsidR="005A5B31" w:rsidRPr="005A5B31" w:rsidRDefault="005A5B31" w:rsidP="005A5B31">
      <w:pPr>
        <w:widowControl/>
        <w:shd w:val="clear" w:color="auto" w:fill="FFFFFF"/>
        <w:spacing w:line="870" w:lineRule="atLeast"/>
        <w:jc w:val="left"/>
        <w:rPr>
          <w:rFonts w:ascii="微软雅黑" w:eastAsia="微软雅黑" w:hAnsi="微软雅黑" w:cs="宋体" w:hint="eastAsia"/>
          <w:color w:val="657180"/>
          <w:kern w:val="0"/>
          <w:sz w:val="24"/>
          <w:szCs w:val="24"/>
        </w:rPr>
      </w:pPr>
      <w:hyperlink r:id="rId9" w:tgtFrame="_blank" w:history="1">
        <w:r w:rsidRPr="005A5B31">
          <w:rPr>
            <w:rFonts w:ascii="微软雅黑" w:eastAsia="微软雅黑" w:hAnsi="微软雅黑" w:cs="宋体" w:hint="eastAsia"/>
            <w:color w:val="444444"/>
            <w:kern w:val="0"/>
            <w:sz w:val="24"/>
            <w:szCs w:val="24"/>
          </w:rPr>
          <w:t>首页</w:t>
        </w:r>
      </w:hyperlink>
      <w:r w:rsidRPr="005A5B31">
        <w:rPr>
          <w:rFonts w:ascii="微软雅黑" w:eastAsia="微软雅黑" w:hAnsi="微软雅黑" w:cs="宋体" w:hint="eastAsia"/>
          <w:color w:val="657180"/>
          <w:kern w:val="0"/>
          <w:sz w:val="24"/>
          <w:szCs w:val="24"/>
        </w:rPr>
        <w:t> / </w:t>
      </w:r>
      <w:hyperlink r:id="rId10" w:tgtFrame="_blank" w:history="1">
        <w:r w:rsidRPr="005A5B31">
          <w:rPr>
            <w:rFonts w:ascii="微软雅黑" w:eastAsia="微软雅黑" w:hAnsi="微软雅黑" w:cs="宋体" w:hint="eastAsia"/>
            <w:color w:val="444444"/>
            <w:kern w:val="0"/>
            <w:sz w:val="24"/>
            <w:szCs w:val="24"/>
          </w:rPr>
          <w:t>技术</w:t>
        </w:r>
      </w:hyperlink>
      <w:r w:rsidRPr="005A5B31">
        <w:rPr>
          <w:rFonts w:ascii="微软雅黑" w:eastAsia="微软雅黑" w:hAnsi="微软雅黑" w:cs="宋体" w:hint="eastAsia"/>
          <w:color w:val="657180"/>
          <w:kern w:val="0"/>
          <w:sz w:val="24"/>
          <w:szCs w:val="24"/>
        </w:rPr>
        <w:t> / </w:t>
      </w:r>
      <w:r w:rsidRPr="005A5B31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正文</w:t>
      </w:r>
    </w:p>
    <w:p w14:paraId="386431D2" w14:textId="5B35094F" w:rsidR="005A5B31" w:rsidRPr="005A5B31" w:rsidRDefault="005A5B31" w:rsidP="005A5B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Cs w:val="21"/>
        </w:rPr>
      </w:pPr>
      <w:r w:rsidRPr="005A5B31">
        <w:rPr>
          <w:rFonts w:ascii="微软雅黑" w:eastAsia="微软雅黑" w:hAnsi="微软雅黑" w:cs="宋体"/>
          <w:color w:val="657180"/>
          <w:kern w:val="0"/>
          <w:szCs w:val="21"/>
        </w:rPr>
        <w:object w:dxaOrig="1440" w:dyaOrig="1440" w14:anchorId="483A19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58.2pt;height:18pt" o:ole="">
            <v:imagedata r:id="rId11" o:title=""/>
          </v:shape>
          <w:control r:id="rId12" w:name="DefaultOcxName" w:shapeid="_x0000_i1124"/>
        </w:object>
      </w:r>
    </w:p>
    <w:p w14:paraId="76D81CF4" w14:textId="77777777" w:rsidR="005A5B31" w:rsidRPr="005A5B31" w:rsidRDefault="005A5B31" w:rsidP="005A5B31">
      <w:pPr>
        <w:widowControl/>
        <w:shd w:val="clear" w:color="auto" w:fill="208EDA"/>
        <w:jc w:val="left"/>
        <w:textAlignment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5A5B31">
        <w:rPr>
          <w:rFonts w:ascii="微软雅黑" w:eastAsia="微软雅黑" w:hAnsi="微软雅黑" w:cs="宋体" w:hint="eastAsia"/>
          <w:color w:val="FFFFFF"/>
          <w:kern w:val="0"/>
          <w:szCs w:val="21"/>
        </w:rPr>
        <w:t>搜索</w:t>
      </w:r>
    </w:p>
    <w:p w14:paraId="5BDBAA69" w14:textId="77777777" w:rsidR="005A5B31" w:rsidRPr="005A5B31" w:rsidRDefault="005A5B31" w:rsidP="005A5B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8"/>
          <w:szCs w:val="18"/>
        </w:rPr>
      </w:pPr>
      <w:hyperlink r:id="rId13" w:anchor="comment_area" w:history="1">
        <w:r w:rsidRPr="005A5B3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</w:rPr>
          <w:t> </w:t>
        </w:r>
        <w:r w:rsidRPr="005A5B31">
          <w:rPr>
            <w:rFonts w:ascii="Georgia" w:eastAsia="微软雅黑" w:hAnsi="Georgia" w:cs="宋体"/>
            <w:color w:val="F85959"/>
            <w:kern w:val="0"/>
            <w:sz w:val="30"/>
            <w:szCs w:val="30"/>
          </w:rPr>
          <w:t>0</w:t>
        </w:r>
      </w:hyperlink>
    </w:p>
    <w:p w14:paraId="15255C08" w14:textId="0F2AE9D3" w:rsidR="005A5B31" w:rsidRPr="005A5B31" w:rsidRDefault="005A5B31" w:rsidP="005A5B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657180"/>
          <w:kern w:val="0"/>
          <w:sz w:val="24"/>
          <w:szCs w:val="24"/>
        </w:rPr>
        <w:drawing>
          <wp:inline distT="0" distB="0" distL="0" distR="0" wp14:anchorId="77EDEF17" wp14:editId="149ABBFF">
            <wp:extent cx="411480" cy="419100"/>
            <wp:effectExtent l="0" t="0" r="7620" b="0"/>
            <wp:docPr id="46" name="图片 46" descr="https://s3.pstatp.com/toutiao/static/img/repost.021bf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pstatp.com/toutiao/static/img/repost.021bf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B31">
        <w:rPr>
          <w:rFonts w:ascii="微软雅黑" w:eastAsia="微软雅黑" w:hAnsi="微软雅黑" w:cs="宋体" w:hint="eastAsia"/>
          <w:color w:val="657180"/>
          <w:kern w:val="0"/>
          <w:sz w:val="24"/>
          <w:szCs w:val="24"/>
        </w:rPr>
        <w:t>转发</w:t>
      </w:r>
    </w:p>
    <w:p w14:paraId="5548693C" w14:textId="77777777" w:rsidR="005A5B31" w:rsidRPr="005A5B31" w:rsidRDefault="005A5B31" w:rsidP="005A5B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657180"/>
          <w:kern w:val="0"/>
          <w:sz w:val="24"/>
          <w:szCs w:val="24"/>
        </w:rPr>
        <w:t>微博</w:t>
      </w:r>
    </w:p>
    <w:p w14:paraId="55FA03D4" w14:textId="77777777" w:rsidR="005A5B31" w:rsidRPr="005A5B31" w:rsidRDefault="005A5B31" w:rsidP="005A5B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24"/>
          <w:szCs w:val="24"/>
        </w:rPr>
      </w:pPr>
      <w:proofErr w:type="spellStart"/>
      <w:r w:rsidRPr="005A5B31">
        <w:rPr>
          <w:rFonts w:ascii="微软雅黑" w:eastAsia="微软雅黑" w:hAnsi="微软雅黑" w:cs="宋体" w:hint="eastAsia"/>
          <w:color w:val="657180"/>
          <w:kern w:val="0"/>
          <w:sz w:val="24"/>
          <w:szCs w:val="24"/>
        </w:rPr>
        <w:t>Qzone</w:t>
      </w:r>
      <w:proofErr w:type="spellEnd"/>
    </w:p>
    <w:p w14:paraId="7371BE78" w14:textId="77777777" w:rsidR="005A5B31" w:rsidRPr="005A5B31" w:rsidRDefault="005A5B31" w:rsidP="005A5B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657180"/>
          <w:kern w:val="0"/>
          <w:sz w:val="24"/>
          <w:szCs w:val="24"/>
        </w:rPr>
        <w:t>微信</w:t>
      </w:r>
    </w:p>
    <w:p w14:paraId="6DA4F55B" w14:textId="77777777" w:rsidR="005A5B31" w:rsidRPr="005A5B31" w:rsidRDefault="005A5B31" w:rsidP="005A5B31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</w:pPr>
      <w:r w:rsidRPr="005A5B31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十年架构师：我是这样手写Spring的，用300行代码体现优雅之道</w:t>
      </w:r>
    </w:p>
    <w:p w14:paraId="6C659652" w14:textId="77777777" w:rsidR="005A5B31" w:rsidRPr="005A5B31" w:rsidRDefault="005A5B31" w:rsidP="005A5B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20"/>
          <w:szCs w:val="20"/>
        </w:rPr>
      </w:pPr>
      <w:r w:rsidRPr="005A5B31">
        <w:rPr>
          <w:rFonts w:ascii="微软雅黑" w:eastAsia="微软雅黑" w:hAnsi="微软雅黑" w:cs="宋体" w:hint="eastAsia"/>
          <w:color w:val="777777"/>
          <w:kern w:val="0"/>
          <w:sz w:val="20"/>
          <w:szCs w:val="20"/>
        </w:rPr>
        <w:t>Java架构师资讯</w:t>
      </w:r>
      <w:r w:rsidRPr="005A5B31">
        <w:rPr>
          <w:rFonts w:ascii="微软雅黑" w:eastAsia="微软雅黑" w:hAnsi="微软雅黑" w:cs="宋体" w:hint="eastAsia"/>
          <w:color w:val="657180"/>
          <w:kern w:val="0"/>
          <w:sz w:val="20"/>
          <w:szCs w:val="20"/>
        </w:rPr>
        <w:t> </w:t>
      </w:r>
      <w:r w:rsidRPr="005A5B31">
        <w:rPr>
          <w:rFonts w:ascii="微软雅黑" w:eastAsia="微软雅黑" w:hAnsi="微软雅黑" w:cs="宋体" w:hint="eastAsia"/>
          <w:color w:val="777777"/>
          <w:kern w:val="0"/>
          <w:sz w:val="20"/>
          <w:szCs w:val="20"/>
        </w:rPr>
        <w:t>2019-06-21 15:28:04</w:t>
      </w:r>
    </w:p>
    <w:p w14:paraId="1044C825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见人爱的Spring已然不仅仅只是一个框架了。如今，Spring已然成为了一个生态。但深入了解Spring的却寥寥无几。这里，我带大家一起来看看，我是如何手写Spring的。我将结合对Spring十多年的研究经验，用不到400行代码来描述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SpringIOC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、DI、MVC的精华设计思想，并保证基本功能完整。</w:t>
      </w:r>
    </w:p>
    <w:p w14:paraId="39BEECC3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首先，我们先来介绍一下Spring的三个阶段，配置阶段、初始化阶段和运行阶段（如图）：</w:t>
      </w:r>
    </w:p>
    <w:p w14:paraId="6C8DCCF4" w14:textId="09BF4B0F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7DFA41A8" wp14:editId="1EC86B0B">
            <wp:extent cx="5274310" cy="2808605"/>
            <wp:effectExtent l="0" t="0" r="2540" b="0"/>
            <wp:docPr id="45" name="图片 45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9DDC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配置阶段：主要是完成application.xml配置和Annotation配置。</w:t>
      </w:r>
    </w:p>
    <w:p w14:paraId="7440C614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初始化阶段：主要是加载并解析配置信息，然后，初始化IOC容器，完成容器的DI操作，已经完成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HandlerMapping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的初始化。</w:t>
      </w:r>
    </w:p>
    <w:p w14:paraId="73FBE034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运行阶段：主要是完成Spring容器启动以后，完成用户请求的内部调度，并返回响应结果。</w:t>
      </w:r>
    </w:p>
    <w:p w14:paraId="20D51D4F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先来看看我们的项目结构(如下图)</w:t>
      </w:r>
    </w:p>
    <w:p w14:paraId="2AD22143" w14:textId="229141D1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04B5D76D" wp14:editId="2E202752">
            <wp:extent cx="3268980" cy="8069580"/>
            <wp:effectExtent l="0" t="0" r="7620" b="7620"/>
            <wp:docPr id="44" name="图片 44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80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DEB4" w14:textId="77777777" w:rsidR="005A5B31" w:rsidRPr="005A5B31" w:rsidRDefault="005A5B31" w:rsidP="005A5B31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5A5B31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一、配置阶段</w:t>
      </w:r>
    </w:p>
    <w:p w14:paraId="383697A7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我采用的是maven管理项目。先来看pom.xml文件中的配置，我只引用了servlet-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api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的依赖。</w:t>
      </w:r>
    </w:p>
    <w:p w14:paraId="2164A99A" w14:textId="751EFAC8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4F161AC8" wp14:editId="3098E892">
            <wp:extent cx="5274310" cy="4219575"/>
            <wp:effectExtent l="0" t="0" r="2540" b="9525"/>
            <wp:docPr id="43" name="图片 43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3ACF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然后，创建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GPDispatcherServlet</w:t>
      </w:r>
      <w:proofErr w:type="spellEnd"/>
      <w:proofErr w:type="gram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类并继承</w:t>
      </w:r>
      <w:proofErr w:type="spellStart"/>
      <w:proofErr w:type="gram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HttpServlet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，重写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init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()、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doGet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()和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doPost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()方法。</w:t>
      </w:r>
    </w:p>
    <w:p w14:paraId="689BE413" w14:textId="174CE428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1E0E4E9D" wp14:editId="1EB4C095">
            <wp:extent cx="5274310" cy="3032760"/>
            <wp:effectExtent l="0" t="0" r="2540" b="0"/>
            <wp:docPr id="42" name="图片 42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94AE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在web.xml文件中配置以下信息：</w:t>
      </w:r>
    </w:p>
    <w:p w14:paraId="1C19A0A5" w14:textId="4F3FA7D2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25EA9C5A" wp14:editId="0B22C080">
            <wp:extent cx="5274310" cy="3797300"/>
            <wp:effectExtent l="0" t="0" r="2540" b="0"/>
            <wp:docPr id="41" name="图片 41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8DB8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在&lt;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init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-param&gt;中，我们配置了一个初始化加载的Spring主配置文件路径，在原生框架中，我们应该配置的是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classpath:application.xml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。在这里，我们</w:t>
      </w: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为了简化操作，用properties文件代替xml文件。以下是properties文件中的内容：</w:t>
      </w:r>
    </w:p>
    <w:p w14:paraId="612D9306" w14:textId="3DBC65CC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347CEED4" wp14:editId="235CE4A5">
            <wp:extent cx="5097780" cy="1211580"/>
            <wp:effectExtent l="0" t="0" r="7620" b="7620"/>
            <wp:docPr id="40" name="图片 40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3C73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接下来，我们要配置注解。现在，我们不使用Spring的一针一线，所有注解全部自己手写。</w:t>
      </w:r>
    </w:p>
    <w:p w14:paraId="1C11D781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创建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GPController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注解：</w:t>
      </w:r>
    </w:p>
    <w:p w14:paraId="73852D87" w14:textId="060B4028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37E31574" wp14:editId="3E7ABF57">
            <wp:extent cx="5274310" cy="2560320"/>
            <wp:effectExtent l="0" t="0" r="2540" b="0"/>
            <wp:docPr id="39" name="图片 39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80B0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创建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GPRequestMapping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注解：</w:t>
      </w:r>
    </w:p>
    <w:p w14:paraId="7AC5C876" w14:textId="339E9AE8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1DBAE633" wp14:editId="3707719E">
            <wp:extent cx="5274310" cy="2498725"/>
            <wp:effectExtent l="0" t="0" r="2540" b="0"/>
            <wp:docPr id="38" name="图片 38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83F9F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创建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GPService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注解：</w:t>
      </w:r>
    </w:p>
    <w:p w14:paraId="219D67D8" w14:textId="7BA1D06D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261DEAF3" wp14:editId="5FD4A3EE">
            <wp:extent cx="5274310" cy="2300605"/>
            <wp:effectExtent l="0" t="0" r="2540" b="4445"/>
            <wp:docPr id="37" name="图片 37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7BF9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创建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GPAutowired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注解：</w:t>
      </w:r>
    </w:p>
    <w:p w14:paraId="1D91C345" w14:textId="7F25002F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64CB3D7F" wp14:editId="3B9285D5">
            <wp:extent cx="5274310" cy="2287905"/>
            <wp:effectExtent l="0" t="0" r="2540" b="0"/>
            <wp:docPr id="36" name="图片 36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F04D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创建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GPRequestParam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注释：</w:t>
      </w:r>
    </w:p>
    <w:p w14:paraId="319BA9B1" w14:textId="109A782F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64032D71" wp14:editId="36C076CD">
            <wp:extent cx="5274310" cy="2320925"/>
            <wp:effectExtent l="0" t="0" r="2540" b="3175"/>
            <wp:docPr id="35" name="图片 35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BE8C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使用自定义注解进行配置：</w:t>
      </w:r>
    </w:p>
    <w:p w14:paraId="459FD321" w14:textId="7F44C7F6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68F32F00" wp14:editId="0D93EF02">
            <wp:extent cx="5274310" cy="4872355"/>
            <wp:effectExtent l="0" t="0" r="2540" b="4445"/>
            <wp:docPr id="34" name="图片 34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83C3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到此，我们把配置阶段的代码全部手写完成。</w:t>
      </w:r>
    </w:p>
    <w:p w14:paraId="2D92A376" w14:textId="77777777" w:rsidR="005A5B31" w:rsidRPr="005A5B31" w:rsidRDefault="005A5B31" w:rsidP="005A5B31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5A5B31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二、初始化阶段</w:t>
      </w:r>
    </w:p>
    <w:p w14:paraId="6D95B49D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先在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GPDispatcherServlet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中声明几个成员变量：</w:t>
      </w:r>
    </w:p>
    <w:p w14:paraId="233EE791" w14:textId="5E9AFC0E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545F02DE" wp14:editId="7E31FBEF">
            <wp:extent cx="5274310" cy="2894330"/>
            <wp:effectExtent l="0" t="0" r="2540" b="1270"/>
            <wp:docPr id="33" name="图片 33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7B52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当Servlet容器启动时，会调用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GPDispatcherServlet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init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()方法，从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init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方法的参数中，我们可以拿到主配置文件的路径，从能够读取到配置文件中的信息。前面我们已经介绍了Spring的三个阶段，现在来完成初始化阶段的代码。在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init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()方法中，定义好执行步骤，如下：</w:t>
      </w:r>
    </w:p>
    <w:p w14:paraId="0DF5C3DF" w14:textId="5238509B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5BFDDFC1" wp14:editId="4178CC09">
            <wp:extent cx="5274310" cy="3823970"/>
            <wp:effectExtent l="0" t="0" r="2540" b="5080"/>
            <wp:docPr id="32" name="图片 32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F5A4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doLoadConfig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()方法的实现，将文件读取到Properties对象中：</w:t>
      </w:r>
    </w:p>
    <w:p w14:paraId="37474DD3" w14:textId="3B8D0427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357DD88A" wp14:editId="4A6FBC06">
            <wp:extent cx="5274310" cy="2492375"/>
            <wp:effectExtent l="0" t="0" r="2540" b="3175"/>
            <wp:docPr id="31" name="图片 31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68CD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doScanner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()方法，递归扫描出所有的Class文件</w:t>
      </w:r>
    </w:p>
    <w:p w14:paraId="109E4F73" w14:textId="441C72CE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37E8EF6A" wp14:editId="1EF1FA4F">
            <wp:extent cx="5274310" cy="1555115"/>
            <wp:effectExtent l="0" t="0" r="2540" b="6985"/>
            <wp:docPr id="30" name="图片 30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B37D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doInstance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()方法，初始化所有相关的类，并放入到IOC容器之中。IOC容器的key默认是</w:t>
      </w:r>
      <w:proofErr w:type="gram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类名首字母</w:t>
      </w:r>
      <w:proofErr w:type="gram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小写，如果是自己设置类名，则优先使用自定义的。因此，要先写一个针对</w:t>
      </w:r>
      <w:proofErr w:type="gram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类名首字母</w:t>
      </w:r>
      <w:proofErr w:type="gram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处理的工具方法。</w:t>
      </w:r>
    </w:p>
    <w:p w14:paraId="46A48B8A" w14:textId="394109BC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7E3581B5" wp14:editId="497C1BBD">
            <wp:extent cx="5274310" cy="1532890"/>
            <wp:effectExtent l="0" t="0" r="2540" b="0"/>
            <wp:docPr id="29" name="图片 29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11C3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然后，再处理相关的类。</w:t>
      </w:r>
      <w:bookmarkStart w:id="0" w:name="_GoBack"/>
      <w:bookmarkEnd w:id="0"/>
    </w:p>
    <w:p w14:paraId="18D83D82" w14:textId="48455E6A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65BDF28A" wp14:editId="1726D851">
            <wp:extent cx="5274310" cy="3883025"/>
            <wp:effectExtent l="0" t="0" r="2540" b="3175"/>
            <wp:docPr id="28" name="图片 28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6BA2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doAutowired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()方法，将初始化到IOC容器中的类，需要赋值的字段进行赋值</w:t>
      </w:r>
    </w:p>
    <w:p w14:paraId="697A03A9" w14:textId="3A748E36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430E86A7" wp14:editId="2CB5185E">
            <wp:extent cx="5274310" cy="3355975"/>
            <wp:effectExtent l="0" t="0" r="2540" b="0"/>
            <wp:docPr id="27" name="图片 27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541F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initHandlerMapping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()方法，将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GPRequestMapping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中配置的信息和Method进行关联，并保存这些关系。</w:t>
      </w:r>
    </w:p>
    <w:p w14:paraId="4706E80D" w14:textId="3605AB5C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1F508B70" wp14:editId="67AEBFEC">
            <wp:extent cx="5274310" cy="3850005"/>
            <wp:effectExtent l="0" t="0" r="2540" b="0"/>
            <wp:docPr id="26" name="图片 26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1CCD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到此，初始化阶段的所有代码全部写完。</w:t>
      </w:r>
    </w:p>
    <w:p w14:paraId="18BADBC3" w14:textId="77777777" w:rsidR="005A5B31" w:rsidRPr="005A5B31" w:rsidRDefault="005A5B31" w:rsidP="005A5B31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5A5B31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三、运行阶段</w:t>
      </w:r>
    </w:p>
    <w:p w14:paraId="538D81E9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来到运行阶段，当用户发送请求被Servlet接受时，都会统一调用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doPost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方法，我先在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doPost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方法中再调用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doDispach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()方法，代码如下：</w:t>
      </w:r>
    </w:p>
    <w:p w14:paraId="76BD98B7" w14:textId="2C1CDB45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70020833" wp14:editId="6E401970">
            <wp:extent cx="5274310" cy="1353185"/>
            <wp:effectExtent l="0" t="0" r="2540" b="0"/>
            <wp:docPr id="25" name="图片 25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92D9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doDispatch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()方法是这样写的：</w:t>
      </w:r>
    </w:p>
    <w:p w14:paraId="12467E1B" w14:textId="707A0349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1901756E" wp14:editId="66DE1289">
            <wp:extent cx="5274310" cy="6170930"/>
            <wp:effectExtent l="0" t="0" r="2540" b="1270"/>
            <wp:docPr id="24" name="图片 24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7B2C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到此，我们完成了一个mini版本的Spring，麻雀虽小，五脏俱全。我们把服务发布到web容器中，然后，在浏览器输入：http://localhost:8080/demo/query.json?name=Tom，就会得到下面的结果：</w:t>
      </w:r>
    </w:p>
    <w:p w14:paraId="516204A6" w14:textId="1054F0E9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6802BBD3" wp14:editId="375D460B">
            <wp:extent cx="5274310" cy="1720215"/>
            <wp:effectExtent l="0" t="0" r="2540" b="0"/>
            <wp:docPr id="23" name="图片 23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40F4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当然，真正的Spring要复杂很多，但核心设计思路基本如此。例如：Spring中真正的</w:t>
      </w:r>
      <w:proofErr w:type="spellStart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HandlerMapping</w:t>
      </w:r>
      <w:proofErr w:type="spellEnd"/>
      <w:r w:rsidRPr="005A5B3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是这样的：</w:t>
      </w:r>
    </w:p>
    <w:p w14:paraId="531D92A7" w14:textId="4674A6AE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4BEC76B4" wp14:editId="1EE4B15B">
            <wp:extent cx="5274310" cy="528955"/>
            <wp:effectExtent l="0" t="0" r="2540" b="4445"/>
            <wp:docPr id="22" name="图片 22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EB7B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关注我+打开私信</w:t>
      </w:r>
    </w:p>
    <w:p w14:paraId="1C49AD38" w14:textId="77777777" w:rsidR="005A5B31" w:rsidRPr="005A5B31" w:rsidRDefault="005A5B31" w:rsidP="005A5B3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回复关键词 【架构】即可加入大牛技术交流圈+以下免费学习资料</w:t>
      </w:r>
    </w:p>
    <w:p w14:paraId="51870786" w14:textId="3CFA968A" w:rsidR="005A5B31" w:rsidRPr="005A5B31" w:rsidRDefault="005A5B31" w:rsidP="005A5B3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4992A431" wp14:editId="24F097C1">
            <wp:extent cx="5274310" cy="4133850"/>
            <wp:effectExtent l="0" t="0" r="2540" b="0"/>
            <wp:docPr id="21" name="图片 21" descr="十年架构师：我是这样手写Spring的，用300行代码体现优雅之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十年架构师：我是这样手写Spring的，用300行代码体现优雅之道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72C6" w14:textId="77777777" w:rsidR="005A5B31" w:rsidRPr="005A5B31" w:rsidRDefault="005A5B31" w:rsidP="005A5B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8"/>
          <w:szCs w:val="18"/>
        </w:rPr>
      </w:pPr>
      <w:r w:rsidRPr="005A5B31">
        <w:rPr>
          <w:rFonts w:ascii="微软雅黑" w:eastAsia="微软雅黑" w:hAnsi="微软雅黑" w:cs="宋体" w:hint="eastAsia"/>
          <w:color w:val="657180"/>
          <w:kern w:val="0"/>
          <w:sz w:val="18"/>
          <w:szCs w:val="18"/>
        </w:rPr>
        <w:t> </w:t>
      </w:r>
    </w:p>
    <w:p w14:paraId="449800A1" w14:textId="77777777" w:rsidR="005A5B31" w:rsidRPr="005A5B31" w:rsidRDefault="005A5B31" w:rsidP="005A5B31">
      <w:pPr>
        <w:widowControl/>
        <w:numPr>
          <w:ilvl w:val="0"/>
          <w:numId w:val="2"/>
        </w:numPr>
        <w:shd w:val="clear" w:color="auto" w:fill="FFFFFF"/>
        <w:ind w:left="0" w:right="120"/>
        <w:jc w:val="left"/>
        <w:textAlignment w:val="center"/>
        <w:rPr>
          <w:rFonts w:ascii="微软雅黑" w:eastAsia="微软雅黑" w:hAnsi="微软雅黑" w:cs="宋体" w:hint="eastAsia"/>
          <w:color w:val="657180"/>
          <w:kern w:val="0"/>
          <w:szCs w:val="21"/>
        </w:rPr>
      </w:pPr>
      <w:hyperlink r:id="rId40" w:tgtFrame="_blank" w:history="1">
        <w:r w:rsidRPr="005A5B31">
          <w:rPr>
            <w:rFonts w:ascii="微软雅黑" w:eastAsia="微软雅黑" w:hAnsi="微软雅黑" w:cs="宋体" w:hint="eastAsia"/>
            <w:color w:val="406599"/>
            <w:kern w:val="0"/>
            <w:szCs w:val="21"/>
          </w:rPr>
          <w:t>XML</w:t>
        </w:r>
      </w:hyperlink>
    </w:p>
    <w:p w14:paraId="165CED25" w14:textId="77777777" w:rsidR="005A5B31" w:rsidRPr="005A5B31" w:rsidRDefault="005A5B31" w:rsidP="005A5B31">
      <w:pPr>
        <w:widowControl/>
        <w:numPr>
          <w:ilvl w:val="0"/>
          <w:numId w:val="2"/>
        </w:numPr>
        <w:shd w:val="clear" w:color="auto" w:fill="FFFFFF"/>
        <w:ind w:left="0" w:right="120"/>
        <w:jc w:val="left"/>
        <w:textAlignment w:val="center"/>
        <w:rPr>
          <w:rFonts w:ascii="微软雅黑" w:eastAsia="微软雅黑" w:hAnsi="微软雅黑" w:cs="宋体" w:hint="eastAsia"/>
          <w:color w:val="657180"/>
          <w:kern w:val="0"/>
          <w:szCs w:val="21"/>
        </w:rPr>
      </w:pPr>
      <w:hyperlink r:id="rId41" w:tgtFrame="_blank" w:history="1">
        <w:r w:rsidRPr="005A5B31">
          <w:rPr>
            <w:rFonts w:ascii="微软雅黑" w:eastAsia="微软雅黑" w:hAnsi="微软雅黑" w:cs="宋体" w:hint="eastAsia"/>
            <w:color w:val="406599"/>
            <w:kern w:val="0"/>
            <w:szCs w:val="21"/>
          </w:rPr>
          <w:t>设计</w:t>
        </w:r>
      </w:hyperlink>
    </w:p>
    <w:p w14:paraId="060250F4" w14:textId="77777777" w:rsidR="005A5B31" w:rsidRPr="005A5B31" w:rsidRDefault="005A5B31" w:rsidP="005A5B31">
      <w:pPr>
        <w:widowControl/>
        <w:numPr>
          <w:ilvl w:val="0"/>
          <w:numId w:val="2"/>
        </w:numPr>
        <w:shd w:val="clear" w:color="auto" w:fill="FFFFFF"/>
        <w:ind w:left="0" w:right="120"/>
        <w:jc w:val="left"/>
        <w:textAlignment w:val="center"/>
        <w:rPr>
          <w:rFonts w:ascii="微软雅黑" w:eastAsia="微软雅黑" w:hAnsi="微软雅黑" w:cs="宋体" w:hint="eastAsia"/>
          <w:color w:val="657180"/>
          <w:kern w:val="0"/>
          <w:szCs w:val="21"/>
        </w:rPr>
      </w:pPr>
      <w:hyperlink r:id="rId42" w:tgtFrame="_blank" w:history="1">
        <w:r w:rsidRPr="005A5B31">
          <w:rPr>
            <w:rFonts w:ascii="微软雅黑" w:eastAsia="微软雅黑" w:hAnsi="微软雅黑" w:cs="宋体" w:hint="eastAsia"/>
            <w:color w:val="406599"/>
            <w:kern w:val="0"/>
            <w:szCs w:val="21"/>
          </w:rPr>
          <w:t>浏览器</w:t>
        </w:r>
      </w:hyperlink>
    </w:p>
    <w:p w14:paraId="21E85013" w14:textId="77777777" w:rsidR="005A5B31" w:rsidRPr="005A5B31" w:rsidRDefault="005A5B31" w:rsidP="005A5B31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657180"/>
          <w:kern w:val="0"/>
          <w:sz w:val="18"/>
          <w:szCs w:val="18"/>
        </w:rPr>
      </w:pPr>
      <w:r w:rsidRPr="005A5B31">
        <w:rPr>
          <w:rFonts w:ascii="微软雅黑" w:eastAsia="微软雅黑" w:hAnsi="微软雅黑" w:cs="宋体" w:hint="eastAsia"/>
          <w:color w:val="999999"/>
          <w:kern w:val="0"/>
          <w:szCs w:val="21"/>
        </w:rPr>
        <w:t>收藏</w:t>
      </w:r>
    </w:p>
    <w:p w14:paraId="68549B8D" w14:textId="77777777" w:rsidR="005A5B31" w:rsidRPr="005A5B31" w:rsidRDefault="005A5B31" w:rsidP="005A5B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8"/>
          <w:szCs w:val="18"/>
        </w:rPr>
      </w:pPr>
      <w:r w:rsidRPr="005A5B31">
        <w:rPr>
          <w:rFonts w:ascii="微软雅黑" w:eastAsia="微软雅黑" w:hAnsi="微软雅黑" w:cs="宋体" w:hint="eastAsia"/>
          <w:color w:val="657180"/>
          <w:kern w:val="0"/>
          <w:sz w:val="18"/>
          <w:szCs w:val="18"/>
        </w:rPr>
        <w:t> </w:t>
      </w:r>
    </w:p>
    <w:p w14:paraId="10E06856" w14:textId="77777777" w:rsidR="005A5B31" w:rsidRPr="005A5B31" w:rsidRDefault="005A5B31" w:rsidP="005A5B31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657180"/>
          <w:kern w:val="0"/>
          <w:sz w:val="18"/>
          <w:szCs w:val="18"/>
        </w:rPr>
      </w:pPr>
      <w:r w:rsidRPr="005A5B31">
        <w:rPr>
          <w:rFonts w:ascii="微软雅黑" w:eastAsia="微软雅黑" w:hAnsi="微软雅黑" w:cs="宋体" w:hint="eastAsia"/>
          <w:color w:val="999999"/>
          <w:kern w:val="0"/>
          <w:szCs w:val="21"/>
        </w:rPr>
        <w:t>举报</w:t>
      </w:r>
    </w:p>
    <w:p w14:paraId="0C0F653D" w14:textId="3D48B5F9" w:rsidR="005A5B31" w:rsidRPr="005A5B31" w:rsidRDefault="005A5B31" w:rsidP="005A5B31">
      <w:pPr>
        <w:widowControl/>
        <w:shd w:val="clear" w:color="auto" w:fill="FFFFFF"/>
        <w:jc w:val="left"/>
        <w:rPr>
          <w:ins w:id="1" w:author="Unknown"/>
          <w:rFonts w:ascii="Tahoma" w:eastAsia="微软雅黑" w:hAnsi="Tahoma" w:cs="Tahoma" w:hint="eastAsia"/>
          <w:color w:val="657180"/>
          <w:kern w:val="0"/>
          <w:sz w:val="18"/>
          <w:szCs w:val="18"/>
        </w:rPr>
      </w:pPr>
      <w:r w:rsidRPr="005A5B31">
        <w:rPr>
          <w:rFonts w:ascii="Tahoma" w:eastAsia="微软雅黑" w:hAnsi="Tahoma" w:cs="Tahoma"/>
          <w:noProof/>
          <w:color w:val="999999"/>
          <w:kern w:val="0"/>
          <w:sz w:val="18"/>
          <w:szCs w:val="18"/>
        </w:rPr>
        <w:drawing>
          <wp:inline distT="0" distB="0" distL="0" distR="0" wp14:anchorId="19B1CC9C" wp14:editId="3BF4E6D8">
            <wp:extent cx="243840" cy="243840"/>
            <wp:effectExtent l="0" t="0" r="3810" b="3810"/>
            <wp:docPr id="20" name="图片 20" descr="https://atanx.alicdn.com/t/img/TB1DmcoJXXXXXavXpXXXXXXXXXX-26-26.png">
              <a:hlinkClick xmlns:a="http://schemas.openxmlformats.org/drawingml/2006/main" r:id="rId43" tgtFrame="_blank" tooltip="我也要申请橱窗推广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atanx.alicdn.com/t/img/TB1DmcoJXXXXXavXpXXXXXXXXXX-26-2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B31">
        <w:rPr>
          <w:rFonts w:ascii="Tahoma" w:eastAsia="微软雅黑" w:hAnsi="Tahoma" w:cs="Tahoma"/>
          <w:noProof/>
          <w:color w:val="999999"/>
          <w:kern w:val="0"/>
          <w:sz w:val="18"/>
          <w:szCs w:val="18"/>
        </w:rPr>
        <w:drawing>
          <wp:inline distT="0" distB="0" distL="0" distR="0" wp14:anchorId="55034A39" wp14:editId="7AB7DFE1">
            <wp:extent cx="381000" cy="243840"/>
            <wp:effectExtent l="0" t="0" r="0" b="3810"/>
            <wp:docPr id="19" name="图片 19" descr="https://atanx.alicdn.com/t/img/TB1tWvVJFXXXXc_aXXXXXXXXXXX-40-2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atanx.alicdn.com/t/img/TB1tWvVJFXXXXc_aXXXXXXXXXXX-40-2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9F44" w14:textId="77777777" w:rsidR="005A5B31" w:rsidRPr="005A5B31" w:rsidRDefault="005A5B31" w:rsidP="005A5B31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657180"/>
          <w:kern w:val="0"/>
          <w:sz w:val="24"/>
          <w:szCs w:val="24"/>
        </w:rPr>
      </w:pPr>
      <w:r w:rsidRPr="005A5B31">
        <w:rPr>
          <w:rFonts w:ascii="Georgia" w:eastAsia="微软雅黑" w:hAnsi="Georgia" w:cs="宋体"/>
          <w:color w:val="F85959"/>
          <w:kern w:val="0"/>
          <w:sz w:val="33"/>
          <w:szCs w:val="33"/>
        </w:rPr>
        <w:t>0 </w:t>
      </w:r>
      <w:r w:rsidRPr="005A5B31">
        <w:rPr>
          <w:rFonts w:ascii="微软雅黑" w:eastAsia="微软雅黑" w:hAnsi="微软雅黑" w:cs="宋体" w:hint="eastAsia"/>
          <w:b/>
          <w:bCs/>
          <w:color w:val="657180"/>
          <w:kern w:val="0"/>
          <w:sz w:val="24"/>
          <w:szCs w:val="24"/>
        </w:rPr>
        <w:t>条评论</w:t>
      </w:r>
    </w:p>
    <w:p w14:paraId="6409BFD4" w14:textId="1398B5DE" w:rsidR="005A5B31" w:rsidRPr="005A5B31" w:rsidRDefault="005A5B31" w:rsidP="005A5B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BABABA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/>
          <w:color w:val="BABABA"/>
          <w:kern w:val="0"/>
          <w:sz w:val="24"/>
          <w:szCs w:val="24"/>
        </w:rPr>
        <w:object w:dxaOrig="1440" w:dyaOrig="1440" w14:anchorId="7A434678">
          <v:shape id="_x0000_i1123" type="#_x0000_t75" style="width:150.6pt;height:76.2pt" o:ole="">
            <v:imagedata r:id="rId46" o:title=""/>
          </v:shape>
          <w:control r:id="rId47" w:name="DefaultOcxName1" w:shapeid="_x0000_i1123"/>
        </w:object>
      </w:r>
    </w:p>
    <w:p w14:paraId="651116D5" w14:textId="77777777" w:rsidR="005A5B31" w:rsidRPr="005A5B31" w:rsidRDefault="005A5B31" w:rsidP="005A5B31">
      <w:pPr>
        <w:widowControl/>
        <w:shd w:val="clear" w:color="auto" w:fill="3F404C"/>
        <w:spacing w:line="660" w:lineRule="atLeast"/>
        <w:jc w:val="center"/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</w:pPr>
      <w:r w:rsidRPr="005A5B31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评论</w:t>
      </w:r>
    </w:p>
    <w:p w14:paraId="5BA5DC05" w14:textId="77777777" w:rsidR="005A5B31" w:rsidRPr="005A5B31" w:rsidRDefault="005A5B31" w:rsidP="005A5B31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  <w:szCs w:val="27"/>
        </w:rPr>
      </w:pPr>
      <w:r w:rsidRPr="005A5B31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  <w:szCs w:val="27"/>
        </w:rPr>
        <w:lastRenderedPageBreak/>
        <w:t>相关推荐</w:t>
      </w:r>
    </w:p>
    <w:p w14:paraId="04F68236" w14:textId="77777777" w:rsidR="005A5B31" w:rsidRPr="005A5B31" w:rsidRDefault="005A5B31" w:rsidP="005A5B3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center"/>
        <w:rPr>
          <w:rFonts w:ascii="微软雅黑" w:eastAsia="微软雅黑" w:hAnsi="微软雅黑" w:cs="宋体" w:hint="eastAsia"/>
          <w:b/>
          <w:bCs/>
          <w:color w:val="657180"/>
          <w:kern w:val="0"/>
          <w:sz w:val="30"/>
          <w:szCs w:val="30"/>
        </w:rPr>
      </w:pPr>
      <w:hyperlink r:id="rId48" w:tgtFrame="_blank" w:history="1">
        <w:r w:rsidRPr="005A5B31">
          <w:rPr>
            <w:rFonts w:ascii="微软雅黑" w:eastAsia="微软雅黑" w:hAnsi="微软雅黑" w:cs="宋体" w:hint="eastAsia"/>
            <w:b/>
            <w:bCs/>
            <w:color w:val="999999"/>
            <w:kern w:val="0"/>
            <w:sz w:val="30"/>
            <w:szCs w:val="30"/>
          </w:rPr>
          <w:t>新鲜出炉！全国各地高考成绩查询、志愿填报时间表来了</w:t>
        </w:r>
      </w:hyperlink>
    </w:p>
    <w:p w14:paraId="7FEE15A6" w14:textId="77777777" w:rsidR="005A5B31" w:rsidRPr="005A5B31" w:rsidRDefault="005A5B31" w:rsidP="005A5B31">
      <w:pPr>
        <w:widowControl/>
        <w:shd w:val="clear" w:color="auto" w:fill="FFFFFF"/>
        <w:spacing w:line="300" w:lineRule="atLeast"/>
        <w:jc w:val="left"/>
        <w:textAlignment w:val="center"/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</w:pPr>
      <w:hyperlink r:id="rId49" w:tgtFrame="_blank" w:history="1">
        <w:r w:rsidRPr="005A5B31">
          <w:rPr>
            <w:rFonts w:ascii="微软雅黑" w:eastAsia="微软雅黑" w:hAnsi="微软雅黑" w:cs="宋体" w:hint="eastAsia"/>
            <w:color w:val="EEEEEE"/>
            <w:kern w:val="0"/>
            <w:sz w:val="18"/>
            <w:szCs w:val="18"/>
            <w:bdr w:val="single" w:sz="6" w:space="1" w:color="EEEEEE" w:frame="1"/>
          </w:rPr>
          <w:t>教育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 </w:t>
      </w:r>
      <w:hyperlink r:id="rId50" w:tgtFrame="_blank" w:history="1">
        <w:r w:rsidRPr="005A5B31">
          <w:rPr>
            <w:rFonts w:ascii="微软雅黑" w:eastAsia="微软雅黑" w:hAnsi="微软雅黑" w:cs="宋体" w:hint="eastAsia"/>
            <w:color w:val="777777"/>
            <w:kern w:val="0"/>
            <w:szCs w:val="21"/>
          </w:rPr>
          <w:t> 中国政府网 </w:t>
        </w:r>
        <w:r w:rsidRPr="005A5B31">
          <w:rPr>
            <w:rFonts w:ascii="MS Gothic" w:eastAsia="MS Gothic" w:hAnsi="MS Gothic" w:cs="MS Gothic" w:hint="eastAsia"/>
            <w:color w:val="777777"/>
            <w:kern w:val="0"/>
            <w:szCs w:val="21"/>
          </w:rPr>
          <w:t>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  <w:hyperlink r:id="rId51" w:anchor="comment_area" w:tgtFrame="_blank" w:history="1">
        <w:r w:rsidRPr="005A5B31">
          <w:rPr>
            <w:rFonts w:ascii="微软雅黑" w:eastAsia="微软雅黑" w:hAnsi="微软雅黑" w:cs="宋体" w:hint="eastAsia"/>
            <w:color w:val="777777"/>
            <w:kern w:val="0"/>
            <w:szCs w:val="21"/>
          </w:rPr>
          <w:t> 498评论 </w:t>
        </w:r>
        <w:r w:rsidRPr="005A5B31">
          <w:rPr>
            <w:rFonts w:ascii="MS Gothic" w:eastAsia="MS Gothic" w:hAnsi="MS Gothic" w:cs="MS Gothic" w:hint="eastAsia"/>
            <w:color w:val="777777"/>
            <w:kern w:val="0"/>
            <w:szCs w:val="21"/>
          </w:rPr>
          <w:t>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  <w:r w:rsidRPr="005A5B31">
        <w:rPr>
          <w:rFonts w:ascii="微软雅黑" w:eastAsia="微软雅黑" w:hAnsi="微软雅黑" w:cs="宋体" w:hint="eastAsia"/>
          <w:color w:val="999999"/>
          <w:kern w:val="0"/>
          <w:szCs w:val="21"/>
        </w:rPr>
        <w:t> 2小时前</w:t>
      </w:r>
    </w:p>
    <w:p w14:paraId="6BC17ECF" w14:textId="77777777" w:rsidR="005A5B31" w:rsidRPr="005A5B31" w:rsidRDefault="005A5B31" w:rsidP="005A5B31">
      <w:pPr>
        <w:widowControl/>
        <w:shd w:val="clear" w:color="auto" w:fill="FFFFFF"/>
        <w:spacing w:line="300" w:lineRule="atLeast"/>
        <w:jc w:val="left"/>
        <w:textAlignment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5A5B3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不感兴趣</w:t>
      </w:r>
    </w:p>
    <w:p w14:paraId="792AAEA0" w14:textId="77777777" w:rsidR="005A5B31" w:rsidRPr="005A5B31" w:rsidRDefault="005A5B31" w:rsidP="005A5B3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center"/>
        <w:rPr>
          <w:rFonts w:ascii="微软雅黑" w:eastAsia="微软雅黑" w:hAnsi="微软雅黑" w:cs="宋体" w:hint="eastAsia"/>
          <w:b/>
          <w:bCs/>
          <w:color w:val="657180"/>
          <w:kern w:val="0"/>
          <w:sz w:val="30"/>
          <w:szCs w:val="30"/>
        </w:rPr>
      </w:pPr>
      <w:hyperlink r:id="rId52" w:tgtFrame="_blank" w:history="1">
        <w:r w:rsidRPr="005A5B31">
          <w:rPr>
            <w:rFonts w:ascii="微软雅黑" w:eastAsia="微软雅黑" w:hAnsi="微软雅黑" w:cs="宋体" w:hint="eastAsia"/>
            <w:b/>
            <w:bCs/>
            <w:color w:val="999999"/>
            <w:kern w:val="0"/>
            <w:sz w:val="30"/>
            <w:szCs w:val="30"/>
          </w:rPr>
          <w:t>成都市民“打5元麻将被拘15日”续：公安局被判赔四千七</w:t>
        </w:r>
      </w:hyperlink>
    </w:p>
    <w:p w14:paraId="757A31D3" w14:textId="77777777" w:rsidR="005A5B31" w:rsidRPr="005A5B31" w:rsidRDefault="005A5B31" w:rsidP="005A5B31">
      <w:pPr>
        <w:widowControl/>
        <w:shd w:val="clear" w:color="auto" w:fill="FFFFFF"/>
        <w:spacing w:line="300" w:lineRule="atLeast"/>
        <w:jc w:val="left"/>
        <w:textAlignment w:val="center"/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</w:pPr>
      <w:hyperlink r:id="rId53" w:tgtFrame="_blank" w:history="1">
        <w:r w:rsidRPr="005A5B31">
          <w:rPr>
            <w:rFonts w:ascii="微软雅黑" w:eastAsia="微软雅黑" w:hAnsi="微软雅黑" w:cs="宋体" w:hint="eastAsia"/>
            <w:color w:val="EEEEEE"/>
            <w:kern w:val="0"/>
            <w:sz w:val="18"/>
            <w:szCs w:val="18"/>
            <w:bdr w:val="single" w:sz="6" w:space="1" w:color="EEEEEE" w:frame="1"/>
          </w:rPr>
          <w:t>社会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 </w:t>
      </w:r>
      <w:hyperlink r:id="rId54" w:tgtFrame="_blank" w:history="1">
        <w:r w:rsidRPr="005A5B31">
          <w:rPr>
            <w:rFonts w:ascii="微软雅黑" w:eastAsia="微软雅黑" w:hAnsi="微软雅黑" w:cs="宋体" w:hint="eastAsia"/>
            <w:color w:val="777777"/>
            <w:kern w:val="0"/>
            <w:szCs w:val="21"/>
          </w:rPr>
          <w:t> 澎湃新闻 </w:t>
        </w:r>
        <w:r w:rsidRPr="005A5B31">
          <w:rPr>
            <w:rFonts w:ascii="MS Gothic" w:eastAsia="MS Gothic" w:hAnsi="MS Gothic" w:cs="MS Gothic" w:hint="eastAsia"/>
            <w:color w:val="777777"/>
            <w:kern w:val="0"/>
            <w:szCs w:val="21"/>
          </w:rPr>
          <w:t>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  <w:hyperlink r:id="rId55" w:anchor="comment_area" w:tgtFrame="_blank" w:history="1">
        <w:r w:rsidRPr="005A5B31">
          <w:rPr>
            <w:rFonts w:ascii="微软雅黑" w:eastAsia="微软雅黑" w:hAnsi="微软雅黑" w:cs="宋体" w:hint="eastAsia"/>
            <w:color w:val="777777"/>
            <w:kern w:val="0"/>
            <w:szCs w:val="21"/>
          </w:rPr>
          <w:t> 1.5万评论 </w:t>
        </w:r>
        <w:r w:rsidRPr="005A5B31">
          <w:rPr>
            <w:rFonts w:ascii="MS Gothic" w:eastAsia="MS Gothic" w:hAnsi="MS Gothic" w:cs="MS Gothic" w:hint="eastAsia"/>
            <w:color w:val="777777"/>
            <w:kern w:val="0"/>
            <w:szCs w:val="21"/>
          </w:rPr>
          <w:t>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  <w:r w:rsidRPr="005A5B31">
        <w:rPr>
          <w:rFonts w:ascii="微软雅黑" w:eastAsia="微软雅黑" w:hAnsi="微软雅黑" w:cs="宋体" w:hint="eastAsia"/>
          <w:color w:val="999999"/>
          <w:kern w:val="0"/>
          <w:szCs w:val="21"/>
        </w:rPr>
        <w:t> 2小时前</w:t>
      </w:r>
    </w:p>
    <w:p w14:paraId="6BD655AC" w14:textId="77777777" w:rsidR="005A5B31" w:rsidRPr="005A5B31" w:rsidRDefault="005A5B31" w:rsidP="005A5B31">
      <w:pPr>
        <w:widowControl/>
        <w:shd w:val="clear" w:color="auto" w:fill="FFFFFF"/>
        <w:spacing w:line="300" w:lineRule="atLeast"/>
        <w:jc w:val="left"/>
        <w:textAlignment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5A5B3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不感兴趣</w:t>
      </w:r>
    </w:p>
    <w:p w14:paraId="18A1A897" w14:textId="77777777" w:rsidR="005A5B31" w:rsidRPr="005A5B31" w:rsidRDefault="005A5B31" w:rsidP="005A5B3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center"/>
        <w:rPr>
          <w:rFonts w:ascii="微软雅黑" w:eastAsia="微软雅黑" w:hAnsi="微软雅黑" w:cs="宋体" w:hint="eastAsia"/>
          <w:b/>
          <w:bCs/>
          <w:color w:val="657180"/>
          <w:kern w:val="0"/>
          <w:sz w:val="30"/>
          <w:szCs w:val="30"/>
        </w:rPr>
      </w:pPr>
      <w:hyperlink r:id="rId56" w:tgtFrame="_blank" w:history="1">
        <w:r w:rsidRPr="005A5B31">
          <w:rPr>
            <w:rFonts w:ascii="微软雅黑" w:eastAsia="微软雅黑" w:hAnsi="微软雅黑" w:cs="宋体" w:hint="eastAsia"/>
            <w:b/>
            <w:bCs/>
            <w:color w:val="999999"/>
            <w:kern w:val="0"/>
            <w:sz w:val="30"/>
            <w:szCs w:val="30"/>
          </w:rPr>
          <w:t>别光想着打伊朗了，美国这个州怕是要先打“内战”了</w:t>
        </w:r>
      </w:hyperlink>
    </w:p>
    <w:p w14:paraId="0CCD5B23" w14:textId="77777777" w:rsidR="005A5B31" w:rsidRPr="005A5B31" w:rsidRDefault="005A5B31" w:rsidP="005A5B31">
      <w:pPr>
        <w:widowControl/>
        <w:shd w:val="clear" w:color="auto" w:fill="FFFFFF"/>
        <w:spacing w:line="300" w:lineRule="atLeast"/>
        <w:jc w:val="left"/>
        <w:textAlignment w:val="center"/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</w:pPr>
      <w:hyperlink r:id="rId57" w:tgtFrame="_blank" w:history="1">
        <w:r w:rsidRPr="005A5B31">
          <w:rPr>
            <w:rFonts w:ascii="微软雅黑" w:eastAsia="微软雅黑" w:hAnsi="微软雅黑" w:cs="宋体" w:hint="eastAsia"/>
            <w:color w:val="EEEEEE"/>
            <w:kern w:val="0"/>
            <w:sz w:val="18"/>
            <w:szCs w:val="18"/>
            <w:bdr w:val="single" w:sz="6" w:space="1" w:color="EEEEEE" w:frame="1"/>
          </w:rPr>
          <w:t>国际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 </w:t>
      </w:r>
      <w:hyperlink r:id="rId58" w:tgtFrame="_blank" w:history="1">
        <w:r w:rsidRPr="005A5B31">
          <w:rPr>
            <w:rFonts w:ascii="微软雅黑" w:eastAsia="微软雅黑" w:hAnsi="微软雅黑" w:cs="宋体" w:hint="eastAsia"/>
            <w:color w:val="777777"/>
            <w:kern w:val="0"/>
            <w:szCs w:val="21"/>
          </w:rPr>
          <w:t> 环球时报 </w:t>
        </w:r>
        <w:r w:rsidRPr="005A5B31">
          <w:rPr>
            <w:rFonts w:ascii="MS Gothic" w:eastAsia="MS Gothic" w:hAnsi="MS Gothic" w:cs="MS Gothic" w:hint="eastAsia"/>
            <w:color w:val="777777"/>
            <w:kern w:val="0"/>
            <w:szCs w:val="21"/>
          </w:rPr>
          <w:t>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  <w:hyperlink r:id="rId59" w:anchor="comment_area" w:tgtFrame="_blank" w:history="1">
        <w:r w:rsidRPr="005A5B31">
          <w:rPr>
            <w:rFonts w:ascii="微软雅黑" w:eastAsia="微软雅黑" w:hAnsi="微软雅黑" w:cs="宋体" w:hint="eastAsia"/>
            <w:color w:val="777777"/>
            <w:kern w:val="0"/>
            <w:szCs w:val="21"/>
          </w:rPr>
          <w:t> 538评论 </w:t>
        </w:r>
        <w:r w:rsidRPr="005A5B31">
          <w:rPr>
            <w:rFonts w:ascii="MS Gothic" w:eastAsia="MS Gothic" w:hAnsi="MS Gothic" w:cs="MS Gothic" w:hint="eastAsia"/>
            <w:color w:val="777777"/>
            <w:kern w:val="0"/>
            <w:szCs w:val="21"/>
          </w:rPr>
          <w:t>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  <w:r w:rsidRPr="005A5B31">
        <w:rPr>
          <w:rFonts w:ascii="微软雅黑" w:eastAsia="微软雅黑" w:hAnsi="微软雅黑" w:cs="宋体" w:hint="eastAsia"/>
          <w:color w:val="999999"/>
          <w:kern w:val="0"/>
          <w:szCs w:val="21"/>
        </w:rPr>
        <w:t> 2小时前</w:t>
      </w:r>
    </w:p>
    <w:p w14:paraId="3D2DFC9F" w14:textId="77777777" w:rsidR="005A5B31" w:rsidRPr="005A5B31" w:rsidRDefault="005A5B31" w:rsidP="005A5B31">
      <w:pPr>
        <w:widowControl/>
        <w:shd w:val="clear" w:color="auto" w:fill="FFFFFF"/>
        <w:spacing w:line="300" w:lineRule="atLeast"/>
        <w:jc w:val="left"/>
        <w:textAlignment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5A5B3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不感兴趣</w:t>
      </w:r>
    </w:p>
    <w:p w14:paraId="28412E5D" w14:textId="77777777" w:rsidR="005A5B31" w:rsidRPr="005A5B31" w:rsidRDefault="005A5B31" w:rsidP="005A5B3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center"/>
        <w:rPr>
          <w:rFonts w:ascii="微软雅黑" w:eastAsia="微软雅黑" w:hAnsi="微软雅黑" w:cs="宋体" w:hint="eastAsia"/>
          <w:b/>
          <w:bCs/>
          <w:color w:val="657180"/>
          <w:kern w:val="0"/>
          <w:sz w:val="30"/>
          <w:szCs w:val="30"/>
        </w:rPr>
      </w:pPr>
      <w:hyperlink r:id="rId60" w:tgtFrame="_blank" w:history="1">
        <w:r w:rsidRPr="005A5B31">
          <w:rPr>
            <w:rFonts w:ascii="微软雅黑" w:eastAsia="微软雅黑" w:hAnsi="微软雅黑" w:cs="宋体" w:hint="eastAsia"/>
            <w:b/>
            <w:bCs/>
            <w:color w:val="999999"/>
            <w:kern w:val="0"/>
            <w:sz w:val="30"/>
            <w:szCs w:val="30"/>
          </w:rPr>
          <w:t>车厘子成熟美国种植户忧心</w:t>
        </w:r>
      </w:hyperlink>
    </w:p>
    <w:p w14:paraId="679C6E04" w14:textId="77777777" w:rsidR="005A5B31" w:rsidRPr="005A5B31" w:rsidRDefault="005A5B31" w:rsidP="005A5B31">
      <w:pPr>
        <w:widowControl/>
        <w:shd w:val="clear" w:color="auto" w:fill="FFFFFF"/>
        <w:spacing w:line="300" w:lineRule="atLeast"/>
        <w:jc w:val="left"/>
        <w:textAlignment w:val="center"/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</w:pPr>
      <w:hyperlink r:id="rId61" w:tgtFrame="_blank" w:history="1">
        <w:r w:rsidRPr="005A5B31">
          <w:rPr>
            <w:rFonts w:ascii="微软雅黑" w:eastAsia="微软雅黑" w:hAnsi="微软雅黑" w:cs="宋体" w:hint="eastAsia"/>
            <w:color w:val="EEEEEE"/>
            <w:kern w:val="0"/>
            <w:sz w:val="18"/>
            <w:szCs w:val="18"/>
            <w:bdr w:val="single" w:sz="6" w:space="1" w:color="EEEEEE" w:frame="1"/>
          </w:rPr>
          <w:t>三农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 </w:t>
      </w:r>
      <w:hyperlink r:id="rId62" w:tgtFrame="_blank" w:history="1">
        <w:r w:rsidRPr="005A5B31">
          <w:rPr>
            <w:rFonts w:ascii="微软雅黑" w:eastAsia="微软雅黑" w:hAnsi="微软雅黑" w:cs="宋体" w:hint="eastAsia"/>
            <w:color w:val="777777"/>
            <w:kern w:val="0"/>
            <w:szCs w:val="21"/>
          </w:rPr>
          <w:t> 中国经济网 </w:t>
        </w:r>
        <w:r w:rsidRPr="005A5B31">
          <w:rPr>
            <w:rFonts w:ascii="MS Gothic" w:eastAsia="MS Gothic" w:hAnsi="MS Gothic" w:cs="MS Gothic" w:hint="eastAsia"/>
            <w:color w:val="777777"/>
            <w:kern w:val="0"/>
            <w:szCs w:val="21"/>
          </w:rPr>
          <w:t>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  <w:hyperlink r:id="rId63" w:anchor="comment_area" w:tgtFrame="_blank" w:history="1">
        <w:r w:rsidRPr="005A5B31">
          <w:rPr>
            <w:rFonts w:ascii="微软雅黑" w:eastAsia="微软雅黑" w:hAnsi="微软雅黑" w:cs="宋体" w:hint="eastAsia"/>
            <w:color w:val="777777"/>
            <w:kern w:val="0"/>
            <w:szCs w:val="21"/>
          </w:rPr>
          <w:t> 391评论 </w:t>
        </w:r>
        <w:r w:rsidRPr="005A5B31">
          <w:rPr>
            <w:rFonts w:ascii="MS Gothic" w:eastAsia="MS Gothic" w:hAnsi="MS Gothic" w:cs="MS Gothic" w:hint="eastAsia"/>
            <w:color w:val="777777"/>
            <w:kern w:val="0"/>
            <w:szCs w:val="21"/>
          </w:rPr>
          <w:t>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  <w:r w:rsidRPr="005A5B31">
        <w:rPr>
          <w:rFonts w:ascii="微软雅黑" w:eastAsia="微软雅黑" w:hAnsi="微软雅黑" w:cs="宋体" w:hint="eastAsia"/>
          <w:color w:val="999999"/>
          <w:kern w:val="0"/>
          <w:szCs w:val="21"/>
        </w:rPr>
        <w:t> 2小时前</w:t>
      </w:r>
    </w:p>
    <w:p w14:paraId="77356D2F" w14:textId="77777777" w:rsidR="005A5B31" w:rsidRPr="005A5B31" w:rsidRDefault="005A5B31" w:rsidP="005A5B31">
      <w:pPr>
        <w:widowControl/>
        <w:shd w:val="clear" w:color="auto" w:fill="FFFFFF"/>
        <w:spacing w:line="300" w:lineRule="atLeast"/>
        <w:jc w:val="left"/>
        <w:textAlignment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5A5B3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不感兴趣</w:t>
      </w:r>
    </w:p>
    <w:p w14:paraId="57AAAD31" w14:textId="77777777" w:rsidR="005A5B31" w:rsidRPr="005A5B31" w:rsidRDefault="005A5B31" w:rsidP="005A5B3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center"/>
        <w:rPr>
          <w:rFonts w:ascii="微软雅黑" w:eastAsia="微软雅黑" w:hAnsi="微软雅黑" w:cs="宋体" w:hint="eastAsia"/>
          <w:b/>
          <w:bCs/>
          <w:color w:val="657180"/>
          <w:kern w:val="0"/>
          <w:sz w:val="30"/>
          <w:szCs w:val="30"/>
        </w:rPr>
      </w:pPr>
      <w:hyperlink r:id="rId64" w:tgtFrame="_blank" w:history="1">
        <w:r w:rsidRPr="005A5B31">
          <w:rPr>
            <w:rFonts w:ascii="微软雅黑" w:eastAsia="微软雅黑" w:hAnsi="微软雅黑" w:cs="宋体" w:hint="eastAsia"/>
            <w:b/>
            <w:bCs/>
            <w:color w:val="999999"/>
            <w:kern w:val="0"/>
            <w:sz w:val="30"/>
            <w:szCs w:val="30"/>
          </w:rPr>
          <w:t>华为nova5系列正式发布，人像超级夜景自拍技惊四座</w:t>
        </w:r>
      </w:hyperlink>
    </w:p>
    <w:p w14:paraId="49C31A3A" w14:textId="77777777" w:rsidR="005A5B31" w:rsidRPr="005A5B31" w:rsidRDefault="005A5B31" w:rsidP="005A5B31">
      <w:pPr>
        <w:widowControl/>
        <w:shd w:val="clear" w:color="auto" w:fill="FFFFFF"/>
        <w:spacing w:line="300" w:lineRule="atLeast"/>
        <w:jc w:val="left"/>
        <w:textAlignment w:val="center"/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</w:pPr>
      <w:hyperlink r:id="rId65" w:tgtFrame="_blank" w:history="1">
        <w:r w:rsidRPr="005A5B31">
          <w:rPr>
            <w:rFonts w:ascii="微软雅黑" w:eastAsia="微软雅黑" w:hAnsi="微软雅黑" w:cs="宋体" w:hint="eastAsia"/>
            <w:color w:val="EEEEEE"/>
            <w:kern w:val="0"/>
            <w:sz w:val="18"/>
            <w:szCs w:val="18"/>
            <w:bdr w:val="single" w:sz="6" w:space="1" w:color="EEEEEE" w:frame="1"/>
          </w:rPr>
          <w:t>摄影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 </w:t>
      </w:r>
      <w:hyperlink r:id="rId66" w:tgtFrame="_blank" w:history="1">
        <w:r w:rsidRPr="005A5B31">
          <w:rPr>
            <w:rFonts w:ascii="微软雅黑" w:eastAsia="微软雅黑" w:hAnsi="微软雅黑" w:cs="宋体" w:hint="eastAsia"/>
            <w:color w:val="777777"/>
            <w:kern w:val="0"/>
            <w:szCs w:val="21"/>
          </w:rPr>
          <w:t> 环球网 </w:t>
        </w:r>
        <w:r w:rsidRPr="005A5B31">
          <w:rPr>
            <w:rFonts w:ascii="MS Gothic" w:eastAsia="MS Gothic" w:hAnsi="MS Gothic" w:cs="MS Gothic" w:hint="eastAsia"/>
            <w:color w:val="777777"/>
            <w:kern w:val="0"/>
            <w:szCs w:val="21"/>
          </w:rPr>
          <w:t>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  <w:hyperlink r:id="rId67" w:anchor="comment_area" w:tgtFrame="_blank" w:history="1">
        <w:r w:rsidRPr="005A5B31">
          <w:rPr>
            <w:rFonts w:ascii="微软雅黑" w:eastAsia="微软雅黑" w:hAnsi="微软雅黑" w:cs="宋体" w:hint="eastAsia"/>
            <w:color w:val="777777"/>
            <w:kern w:val="0"/>
            <w:szCs w:val="21"/>
          </w:rPr>
          <w:t> 14评论 </w:t>
        </w:r>
        <w:r w:rsidRPr="005A5B31">
          <w:rPr>
            <w:rFonts w:ascii="MS Gothic" w:eastAsia="MS Gothic" w:hAnsi="MS Gothic" w:cs="MS Gothic" w:hint="eastAsia"/>
            <w:color w:val="777777"/>
            <w:kern w:val="0"/>
            <w:szCs w:val="21"/>
          </w:rPr>
          <w:t>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  <w:r w:rsidRPr="005A5B31">
        <w:rPr>
          <w:rFonts w:ascii="微软雅黑" w:eastAsia="微软雅黑" w:hAnsi="微软雅黑" w:cs="宋体" w:hint="eastAsia"/>
          <w:color w:val="999999"/>
          <w:kern w:val="0"/>
          <w:szCs w:val="21"/>
        </w:rPr>
        <w:t> 2小时前</w:t>
      </w:r>
    </w:p>
    <w:p w14:paraId="5CD1EC59" w14:textId="77777777" w:rsidR="005A5B31" w:rsidRPr="005A5B31" w:rsidRDefault="005A5B31" w:rsidP="005A5B31">
      <w:pPr>
        <w:widowControl/>
        <w:shd w:val="clear" w:color="auto" w:fill="FFFFFF"/>
        <w:spacing w:line="300" w:lineRule="atLeast"/>
        <w:jc w:val="left"/>
        <w:textAlignment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5A5B3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不感兴趣</w:t>
      </w:r>
    </w:p>
    <w:p w14:paraId="7C6504E5" w14:textId="77777777" w:rsidR="005A5B31" w:rsidRPr="005A5B31" w:rsidRDefault="005A5B31" w:rsidP="005A5B3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center"/>
        <w:rPr>
          <w:rFonts w:ascii="微软雅黑" w:eastAsia="微软雅黑" w:hAnsi="微软雅黑" w:cs="宋体" w:hint="eastAsia"/>
          <w:b/>
          <w:bCs/>
          <w:color w:val="657180"/>
          <w:kern w:val="0"/>
          <w:sz w:val="30"/>
          <w:szCs w:val="30"/>
        </w:rPr>
      </w:pPr>
      <w:hyperlink r:id="rId68" w:tgtFrame="_blank" w:history="1">
        <w:r w:rsidRPr="005A5B31">
          <w:rPr>
            <w:rFonts w:ascii="微软雅黑" w:eastAsia="微软雅黑" w:hAnsi="微软雅黑" w:cs="宋体" w:hint="eastAsia"/>
            <w:b/>
            <w:bCs/>
            <w:color w:val="999999"/>
            <w:kern w:val="0"/>
            <w:sz w:val="30"/>
            <w:szCs w:val="30"/>
          </w:rPr>
          <w:t>六旬父亲“为儿追凶”16年：“赔多少钱都不要，就要他偿命”</w:t>
        </w:r>
      </w:hyperlink>
    </w:p>
    <w:p w14:paraId="4A79BAFA" w14:textId="77777777" w:rsidR="005A5B31" w:rsidRPr="005A5B31" w:rsidRDefault="005A5B31" w:rsidP="005A5B31">
      <w:pPr>
        <w:widowControl/>
        <w:shd w:val="clear" w:color="auto" w:fill="FFFFFF"/>
        <w:spacing w:line="300" w:lineRule="atLeast"/>
        <w:jc w:val="left"/>
        <w:textAlignment w:val="center"/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</w:pPr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  <w:hyperlink r:id="rId69" w:tgtFrame="_blank" w:history="1">
        <w:r w:rsidRPr="005A5B31">
          <w:rPr>
            <w:rFonts w:ascii="微软雅黑" w:eastAsia="微软雅黑" w:hAnsi="微软雅黑" w:cs="宋体" w:hint="eastAsia"/>
            <w:color w:val="777777"/>
            <w:kern w:val="0"/>
            <w:szCs w:val="21"/>
          </w:rPr>
          <w:t> 中国新闻周刊 </w:t>
        </w:r>
        <w:r w:rsidRPr="005A5B31">
          <w:rPr>
            <w:rFonts w:ascii="MS Gothic" w:eastAsia="MS Gothic" w:hAnsi="MS Gothic" w:cs="MS Gothic" w:hint="eastAsia"/>
            <w:color w:val="777777"/>
            <w:kern w:val="0"/>
            <w:szCs w:val="21"/>
          </w:rPr>
          <w:t>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  <w:hyperlink r:id="rId70" w:anchor="comment_area" w:tgtFrame="_blank" w:history="1">
        <w:r w:rsidRPr="005A5B31">
          <w:rPr>
            <w:rFonts w:ascii="微软雅黑" w:eastAsia="微软雅黑" w:hAnsi="微软雅黑" w:cs="宋体" w:hint="eastAsia"/>
            <w:color w:val="777777"/>
            <w:kern w:val="0"/>
            <w:szCs w:val="21"/>
          </w:rPr>
          <w:t> 2万评论 </w:t>
        </w:r>
        <w:r w:rsidRPr="005A5B31">
          <w:rPr>
            <w:rFonts w:ascii="MS Gothic" w:eastAsia="MS Gothic" w:hAnsi="MS Gothic" w:cs="MS Gothic" w:hint="eastAsia"/>
            <w:color w:val="777777"/>
            <w:kern w:val="0"/>
            <w:szCs w:val="21"/>
          </w:rPr>
          <w:t>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  <w:r w:rsidRPr="005A5B31">
        <w:rPr>
          <w:rFonts w:ascii="微软雅黑" w:eastAsia="微软雅黑" w:hAnsi="微软雅黑" w:cs="宋体" w:hint="eastAsia"/>
          <w:color w:val="999999"/>
          <w:kern w:val="0"/>
          <w:szCs w:val="21"/>
        </w:rPr>
        <w:t> 2小时前</w:t>
      </w:r>
    </w:p>
    <w:p w14:paraId="3B06F757" w14:textId="77777777" w:rsidR="005A5B31" w:rsidRPr="005A5B31" w:rsidRDefault="005A5B31" w:rsidP="005A5B31">
      <w:pPr>
        <w:widowControl/>
        <w:shd w:val="clear" w:color="auto" w:fill="FFFFFF"/>
        <w:spacing w:line="300" w:lineRule="atLeast"/>
        <w:jc w:val="left"/>
        <w:textAlignment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5A5B3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不感兴趣</w:t>
      </w:r>
    </w:p>
    <w:p w14:paraId="154B9B60" w14:textId="77777777" w:rsidR="005A5B31" w:rsidRPr="005A5B31" w:rsidRDefault="005A5B31" w:rsidP="005A5B3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center"/>
        <w:rPr>
          <w:rFonts w:ascii="微软雅黑" w:eastAsia="微软雅黑" w:hAnsi="微软雅黑" w:cs="宋体" w:hint="eastAsia"/>
          <w:b/>
          <w:bCs/>
          <w:color w:val="657180"/>
          <w:kern w:val="0"/>
          <w:sz w:val="30"/>
          <w:szCs w:val="30"/>
        </w:rPr>
      </w:pPr>
      <w:hyperlink r:id="rId71" w:tgtFrame="_blank" w:history="1">
        <w:r w:rsidRPr="005A5B31">
          <w:rPr>
            <w:rFonts w:ascii="微软雅黑" w:eastAsia="微软雅黑" w:hAnsi="微软雅黑" w:cs="宋体" w:hint="eastAsia"/>
            <w:b/>
            <w:bCs/>
            <w:color w:val="999999"/>
            <w:kern w:val="0"/>
            <w:sz w:val="30"/>
            <w:szCs w:val="30"/>
          </w:rPr>
          <w:t>一小时辱骂，</w:t>
        </w:r>
        <w:proofErr w:type="gramStart"/>
        <w:r w:rsidRPr="005A5B31">
          <w:rPr>
            <w:rFonts w:ascii="微软雅黑" w:eastAsia="微软雅黑" w:hAnsi="微软雅黑" w:cs="宋体" w:hint="eastAsia"/>
            <w:b/>
            <w:bCs/>
            <w:color w:val="999999"/>
            <w:kern w:val="0"/>
            <w:sz w:val="30"/>
            <w:szCs w:val="30"/>
          </w:rPr>
          <w:t>一</w:t>
        </w:r>
        <w:proofErr w:type="gramEnd"/>
        <w:r w:rsidRPr="005A5B31">
          <w:rPr>
            <w:rFonts w:ascii="微软雅黑" w:eastAsia="微软雅黑" w:hAnsi="微软雅黑" w:cs="宋体" w:hint="eastAsia"/>
            <w:b/>
            <w:bCs/>
            <w:color w:val="999999"/>
            <w:kern w:val="0"/>
            <w:sz w:val="30"/>
            <w:szCs w:val="30"/>
          </w:rPr>
          <w:t>罐粪水，两条人命！临沂俩邻居吵架</w:t>
        </w:r>
        <w:proofErr w:type="gramStart"/>
        <w:r w:rsidRPr="005A5B31">
          <w:rPr>
            <w:rFonts w:ascii="微软雅黑" w:eastAsia="微软雅黑" w:hAnsi="微软雅黑" w:cs="宋体" w:hint="eastAsia"/>
            <w:b/>
            <w:bCs/>
            <w:color w:val="999999"/>
            <w:kern w:val="0"/>
            <w:sz w:val="30"/>
            <w:szCs w:val="30"/>
          </w:rPr>
          <w:t>泼粪后</w:t>
        </w:r>
        <w:proofErr w:type="gramEnd"/>
        <w:r w:rsidRPr="005A5B31">
          <w:rPr>
            <w:rFonts w:ascii="微软雅黑" w:eastAsia="微软雅黑" w:hAnsi="微软雅黑" w:cs="宋体" w:hint="eastAsia"/>
            <w:b/>
            <w:bCs/>
            <w:color w:val="999999"/>
            <w:kern w:val="0"/>
            <w:sz w:val="30"/>
            <w:szCs w:val="30"/>
          </w:rPr>
          <w:t>的悲剧……</w:t>
        </w:r>
      </w:hyperlink>
    </w:p>
    <w:p w14:paraId="10947264" w14:textId="77777777" w:rsidR="005A5B31" w:rsidRPr="005A5B31" w:rsidRDefault="005A5B31" w:rsidP="005A5B31">
      <w:pPr>
        <w:widowControl/>
        <w:shd w:val="clear" w:color="auto" w:fill="FFFFFF"/>
        <w:spacing w:line="300" w:lineRule="atLeast"/>
        <w:jc w:val="left"/>
        <w:textAlignment w:val="center"/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</w:pPr>
      <w:hyperlink r:id="rId72" w:tgtFrame="_blank" w:history="1">
        <w:r w:rsidRPr="005A5B31">
          <w:rPr>
            <w:rFonts w:ascii="微软雅黑" w:eastAsia="微软雅黑" w:hAnsi="微软雅黑" w:cs="宋体" w:hint="eastAsia"/>
            <w:color w:val="EEEEEE"/>
            <w:kern w:val="0"/>
            <w:sz w:val="18"/>
            <w:szCs w:val="18"/>
            <w:bdr w:val="single" w:sz="6" w:space="1" w:color="EEEEEE" w:frame="1"/>
          </w:rPr>
          <w:t>社会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 </w:t>
      </w:r>
      <w:hyperlink r:id="rId73" w:tgtFrame="_blank" w:history="1">
        <w:r w:rsidRPr="005A5B31">
          <w:rPr>
            <w:rFonts w:ascii="微软雅黑" w:eastAsia="微软雅黑" w:hAnsi="微软雅黑" w:cs="宋体" w:hint="eastAsia"/>
            <w:color w:val="777777"/>
            <w:kern w:val="0"/>
            <w:szCs w:val="21"/>
          </w:rPr>
          <w:t> 中国经济网 </w:t>
        </w:r>
        <w:r w:rsidRPr="005A5B31">
          <w:rPr>
            <w:rFonts w:ascii="MS Gothic" w:eastAsia="MS Gothic" w:hAnsi="MS Gothic" w:cs="MS Gothic" w:hint="eastAsia"/>
            <w:color w:val="777777"/>
            <w:kern w:val="0"/>
            <w:szCs w:val="21"/>
          </w:rPr>
          <w:t>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  <w:hyperlink r:id="rId74" w:anchor="comment_area" w:tgtFrame="_blank" w:history="1">
        <w:r w:rsidRPr="005A5B31">
          <w:rPr>
            <w:rFonts w:ascii="微软雅黑" w:eastAsia="微软雅黑" w:hAnsi="微软雅黑" w:cs="宋体" w:hint="eastAsia"/>
            <w:color w:val="777777"/>
            <w:kern w:val="0"/>
            <w:szCs w:val="21"/>
          </w:rPr>
          <w:t> 4800评论 </w:t>
        </w:r>
        <w:r w:rsidRPr="005A5B31">
          <w:rPr>
            <w:rFonts w:ascii="MS Gothic" w:eastAsia="MS Gothic" w:hAnsi="MS Gothic" w:cs="MS Gothic" w:hint="eastAsia"/>
            <w:color w:val="777777"/>
            <w:kern w:val="0"/>
            <w:szCs w:val="21"/>
          </w:rPr>
          <w:t>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  <w:r w:rsidRPr="005A5B31">
        <w:rPr>
          <w:rFonts w:ascii="微软雅黑" w:eastAsia="微软雅黑" w:hAnsi="微软雅黑" w:cs="宋体" w:hint="eastAsia"/>
          <w:color w:val="999999"/>
          <w:kern w:val="0"/>
          <w:szCs w:val="21"/>
        </w:rPr>
        <w:t> 3小时前</w:t>
      </w:r>
    </w:p>
    <w:p w14:paraId="29F528DE" w14:textId="77777777" w:rsidR="005A5B31" w:rsidRPr="005A5B31" w:rsidRDefault="005A5B31" w:rsidP="005A5B31">
      <w:pPr>
        <w:widowControl/>
        <w:shd w:val="clear" w:color="auto" w:fill="FFFFFF"/>
        <w:spacing w:line="300" w:lineRule="atLeast"/>
        <w:jc w:val="left"/>
        <w:textAlignment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5A5B3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不感兴趣</w:t>
      </w:r>
    </w:p>
    <w:p w14:paraId="3D2D8B84" w14:textId="77777777" w:rsidR="005A5B31" w:rsidRPr="005A5B31" w:rsidRDefault="005A5B31" w:rsidP="005A5B3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center"/>
        <w:rPr>
          <w:rFonts w:ascii="微软雅黑" w:eastAsia="微软雅黑" w:hAnsi="微软雅黑" w:cs="宋体" w:hint="eastAsia"/>
          <w:b/>
          <w:bCs/>
          <w:color w:val="657180"/>
          <w:kern w:val="0"/>
          <w:sz w:val="30"/>
          <w:szCs w:val="30"/>
        </w:rPr>
      </w:pPr>
      <w:hyperlink r:id="rId75" w:tgtFrame="_blank" w:history="1">
        <w:r w:rsidRPr="005A5B31">
          <w:rPr>
            <w:rFonts w:ascii="微软雅黑" w:eastAsia="微软雅黑" w:hAnsi="微软雅黑" w:cs="宋体" w:hint="eastAsia"/>
            <w:b/>
            <w:bCs/>
            <w:color w:val="999999"/>
            <w:kern w:val="0"/>
            <w:sz w:val="30"/>
            <w:szCs w:val="30"/>
          </w:rPr>
          <w:t>西方媒体口中“承接中国产业链”的印度城市，这下惨了</w:t>
        </w:r>
      </w:hyperlink>
    </w:p>
    <w:p w14:paraId="174E09A4" w14:textId="77777777" w:rsidR="005A5B31" w:rsidRPr="005A5B31" w:rsidRDefault="005A5B31" w:rsidP="005A5B31">
      <w:pPr>
        <w:widowControl/>
        <w:shd w:val="clear" w:color="auto" w:fill="FFFFFF"/>
        <w:spacing w:line="300" w:lineRule="atLeast"/>
        <w:jc w:val="left"/>
        <w:textAlignment w:val="center"/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</w:pPr>
      <w:hyperlink r:id="rId76" w:tgtFrame="_blank" w:history="1">
        <w:r w:rsidRPr="005A5B31">
          <w:rPr>
            <w:rFonts w:ascii="微软雅黑" w:eastAsia="微软雅黑" w:hAnsi="微软雅黑" w:cs="宋体" w:hint="eastAsia"/>
            <w:color w:val="EEEEEE"/>
            <w:kern w:val="0"/>
            <w:sz w:val="18"/>
            <w:szCs w:val="18"/>
            <w:bdr w:val="single" w:sz="6" w:space="1" w:color="EEEEEE" w:frame="1"/>
          </w:rPr>
          <w:t>国际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 </w:t>
      </w:r>
      <w:hyperlink r:id="rId77" w:tgtFrame="_blank" w:history="1">
        <w:r w:rsidRPr="005A5B31">
          <w:rPr>
            <w:rFonts w:ascii="微软雅黑" w:eastAsia="微软雅黑" w:hAnsi="微软雅黑" w:cs="宋体" w:hint="eastAsia"/>
            <w:color w:val="777777"/>
            <w:kern w:val="0"/>
            <w:szCs w:val="21"/>
          </w:rPr>
          <w:t> 环球网 </w:t>
        </w:r>
        <w:r w:rsidRPr="005A5B31">
          <w:rPr>
            <w:rFonts w:ascii="MS Gothic" w:eastAsia="MS Gothic" w:hAnsi="MS Gothic" w:cs="MS Gothic" w:hint="eastAsia"/>
            <w:color w:val="777777"/>
            <w:kern w:val="0"/>
            <w:szCs w:val="21"/>
          </w:rPr>
          <w:t>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  <w:hyperlink r:id="rId78" w:anchor="comment_area" w:tgtFrame="_blank" w:history="1">
        <w:r w:rsidRPr="005A5B31">
          <w:rPr>
            <w:rFonts w:ascii="微软雅黑" w:eastAsia="微软雅黑" w:hAnsi="微软雅黑" w:cs="宋体" w:hint="eastAsia"/>
            <w:color w:val="777777"/>
            <w:kern w:val="0"/>
            <w:szCs w:val="21"/>
          </w:rPr>
          <w:t> 3336评论 </w:t>
        </w:r>
        <w:r w:rsidRPr="005A5B31">
          <w:rPr>
            <w:rFonts w:ascii="MS Gothic" w:eastAsia="MS Gothic" w:hAnsi="MS Gothic" w:cs="MS Gothic" w:hint="eastAsia"/>
            <w:color w:val="777777"/>
            <w:kern w:val="0"/>
            <w:szCs w:val="21"/>
          </w:rPr>
          <w:t>⋅</w:t>
        </w:r>
      </w:hyperlink>
      <w:r w:rsidRPr="005A5B31">
        <w:rPr>
          <w:rFonts w:ascii="微软雅黑" w:eastAsia="微软雅黑" w:hAnsi="微软雅黑" w:cs="宋体" w:hint="eastAsia"/>
          <w:color w:val="999999"/>
          <w:kern w:val="0"/>
          <w:sz w:val="2"/>
          <w:szCs w:val="2"/>
        </w:rPr>
        <w:t> </w:t>
      </w:r>
      <w:r w:rsidRPr="005A5B31">
        <w:rPr>
          <w:rFonts w:ascii="微软雅黑" w:eastAsia="微软雅黑" w:hAnsi="微软雅黑" w:cs="宋体" w:hint="eastAsia"/>
          <w:color w:val="999999"/>
          <w:kern w:val="0"/>
          <w:szCs w:val="21"/>
        </w:rPr>
        <w:t> 3小时前</w:t>
      </w:r>
    </w:p>
    <w:p w14:paraId="27D4A562" w14:textId="77777777" w:rsidR="005A5B31" w:rsidRPr="005A5B31" w:rsidRDefault="005A5B31" w:rsidP="005A5B31">
      <w:pPr>
        <w:widowControl/>
        <w:shd w:val="clear" w:color="auto" w:fill="FFFFFF"/>
        <w:spacing w:line="300" w:lineRule="atLeast"/>
        <w:jc w:val="left"/>
        <w:textAlignment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5A5B3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lastRenderedPageBreak/>
        <w:t>不感兴趣</w:t>
      </w:r>
    </w:p>
    <w:p w14:paraId="23D95B0C" w14:textId="77777777" w:rsidR="005A5B31" w:rsidRPr="005A5B31" w:rsidRDefault="005A5B31" w:rsidP="005A5B31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center"/>
        <w:rPr>
          <w:rFonts w:ascii="微软雅黑" w:eastAsia="微软雅黑" w:hAnsi="微软雅黑" w:cs="宋体" w:hint="eastAsia"/>
          <w:color w:val="2A90D7"/>
          <w:kern w:val="0"/>
          <w:szCs w:val="21"/>
        </w:rPr>
      </w:pPr>
      <w:r w:rsidRPr="005A5B31">
        <w:rPr>
          <w:rFonts w:ascii="微软雅黑" w:eastAsia="微软雅黑" w:hAnsi="微软雅黑" w:cs="宋体" w:hint="eastAsia"/>
          <w:color w:val="2A90D7"/>
          <w:kern w:val="0"/>
          <w:szCs w:val="21"/>
        </w:rPr>
        <w:t>3小时前看到这里  点击刷新 </w:t>
      </w:r>
    </w:p>
    <w:p w14:paraId="6486A8E9" w14:textId="0CFBF595" w:rsidR="005A5B31" w:rsidRPr="005A5B31" w:rsidRDefault="005A5B31" w:rsidP="005A5B31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657180"/>
          <w:kern w:val="0"/>
          <w:sz w:val="18"/>
          <w:szCs w:val="18"/>
        </w:rPr>
      </w:pPr>
      <w:r w:rsidRPr="005A5B31">
        <w:rPr>
          <w:rFonts w:ascii="微软雅黑" w:eastAsia="微软雅黑" w:hAnsi="微软雅黑" w:cs="宋体"/>
          <w:noProof/>
          <w:color w:val="999999"/>
          <w:kern w:val="0"/>
          <w:sz w:val="18"/>
          <w:szCs w:val="18"/>
          <w:bdr w:val="single" w:sz="6" w:space="0" w:color="E8E8E8" w:frame="1"/>
          <w:shd w:val="clear" w:color="auto" w:fill="DDDDDD"/>
        </w:rPr>
        <w:drawing>
          <wp:inline distT="0" distB="0" distL="0" distR="0" wp14:anchorId="01F35AAA" wp14:editId="1C9EA3BB">
            <wp:extent cx="2095500" cy="2095500"/>
            <wp:effectExtent l="0" t="0" r="0" b="0"/>
            <wp:docPr id="18" name="图片 18" descr="https://p99.pstatp.com/large/a14c00035dc3d8b40ea6">
              <a:hlinkClick xmlns:a="http://schemas.openxmlformats.org/drawingml/2006/main" r:id="rId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99.pstatp.com/large/a14c00035dc3d8b40ea6">
                      <a:hlinkClick r:id="rId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CC69" w14:textId="77777777" w:rsidR="005A5B31" w:rsidRPr="005A5B31" w:rsidRDefault="005A5B31" w:rsidP="005A5B31">
      <w:pPr>
        <w:widowControl/>
        <w:shd w:val="clear" w:color="auto" w:fill="F4F5F6"/>
        <w:jc w:val="left"/>
        <w:textAlignment w:val="center"/>
        <w:rPr>
          <w:rFonts w:ascii="微软雅黑" w:eastAsia="微软雅黑" w:hAnsi="微软雅黑" w:cs="宋体" w:hint="eastAsia"/>
          <w:color w:val="657180"/>
          <w:kern w:val="0"/>
          <w:sz w:val="18"/>
          <w:szCs w:val="18"/>
        </w:rPr>
      </w:pPr>
      <w:hyperlink r:id="rId81" w:tgtFrame="_blank" w:history="1">
        <w:r w:rsidRPr="005A5B31">
          <w:rPr>
            <w:rFonts w:ascii="微软雅黑" w:eastAsia="微软雅黑" w:hAnsi="微软雅黑" w:cs="宋体" w:hint="eastAsia"/>
            <w:b/>
            <w:bCs/>
            <w:color w:val="222222"/>
            <w:kern w:val="0"/>
            <w:sz w:val="26"/>
            <w:szCs w:val="26"/>
          </w:rPr>
          <w:t>Java架构师资讯</w:t>
        </w:r>
      </w:hyperlink>
    </w:p>
    <w:p w14:paraId="4250A2D9" w14:textId="77777777" w:rsidR="005A5B31" w:rsidRPr="005A5B31" w:rsidRDefault="005A5B31" w:rsidP="005A5B31">
      <w:pPr>
        <w:widowControl/>
        <w:shd w:val="clear" w:color="auto" w:fill="2A90D7"/>
        <w:jc w:val="center"/>
        <w:textAlignment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5A5B31">
        <w:rPr>
          <w:rFonts w:ascii="微软雅黑" w:eastAsia="微软雅黑" w:hAnsi="微软雅黑" w:cs="宋体" w:hint="eastAsia"/>
          <w:color w:val="FFFFFF"/>
          <w:kern w:val="0"/>
          <w:szCs w:val="21"/>
        </w:rPr>
        <w:t>关注</w:t>
      </w:r>
    </w:p>
    <w:p w14:paraId="2A843C58" w14:textId="77777777" w:rsidR="005A5B31" w:rsidRPr="005A5B31" w:rsidRDefault="005A5B31" w:rsidP="005A5B31">
      <w:pPr>
        <w:widowControl/>
        <w:numPr>
          <w:ilvl w:val="0"/>
          <w:numId w:val="4"/>
        </w:numPr>
        <w:pBdr>
          <w:top w:val="single" w:sz="6" w:space="0" w:color="E8E8E8"/>
        </w:pBdr>
        <w:shd w:val="clear" w:color="auto" w:fill="F4F5F6"/>
        <w:spacing w:before="180" w:line="300" w:lineRule="atLeast"/>
        <w:ind w:left="0"/>
        <w:rPr>
          <w:rFonts w:ascii="微软雅黑" w:eastAsia="微软雅黑" w:hAnsi="微软雅黑" w:cs="宋体" w:hint="eastAsia"/>
          <w:color w:val="657180"/>
          <w:kern w:val="0"/>
          <w:szCs w:val="21"/>
        </w:rPr>
      </w:pPr>
      <w:hyperlink r:id="rId82" w:tgtFrame="_blank" w:history="1">
        <w:r w:rsidRPr="005A5B31">
          <w:rPr>
            <w:rFonts w:ascii="微软雅黑" w:eastAsia="微软雅黑" w:hAnsi="微软雅黑" w:cs="宋体" w:hint="eastAsia"/>
            <w:color w:val="222222"/>
            <w:kern w:val="0"/>
            <w:szCs w:val="21"/>
          </w:rPr>
          <w:t>十年架构师：我是这样手写Spring的，用300行代码体现优雅之道</w:t>
        </w:r>
      </w:hyperlink>
    </w:p>
    <w:p w14:paraId="2E0BC9D2" w14:textId="77777777" w:rsidR="005A5B31" w:rsidRPr="005A5B31" w:rsidRDefault="005A5B31" w:rsidP="005A5B31">
      <w:pPr>
        <w:widowControl/>
        <w:numPr>
          <w:ilvl w:val="0"/>
          <w:numId w:val="4"/>
        </w:numPr>
        <w:pBdr>
          <w:top w:val="single" w:sz="6" w:space="0" w:color="E8E8E8"/>
        </w:pBdr>
        <w:shd w:val="clear" w:color="auto" w:fill="F4F5F6"/>
        <w:spacing w:before="180" w:line="300" w:lineRule="atLeast"/>
        <w:ind w:left="0"/>
        <w:rPr>
          <w:rFonts w:ascii="微软雅黑" w:eastAsia="微软雅黑" w:hAnsi="微软雅黑" w:cs="宋体" w:hint="eastAsia"/>
          <w:color w:val="657180"/>
          <w:kern w:val="0"/>
          <w:szCs w:val="21"/>
        </w:rPr>
      </w:pPr>
      <w:hyperlink r:id="rId83" w:tgtFrame="_blank" w:history="1">
        <w:r w:rsidRPr="005A5B31">
          <w:rPr>
            <w:rFonts w:ascii="微软雅黑" w:eastAsia="微软雅黑" w:hAnsi="微软雅黑" w:cs="宋体" w:hint="eastAsia"/>
            <w:color w:val="222222"/>
            <w:kern w:val="0"/>
            <w:szCs w:val="21"/>
          </w:rPr>
          <w:t>我的奇葩面试经历分享：喊价25K，HR 却给了30K</w:t>
        </w:r>
      </w:hyperlink>
    </w:p>
    <w:p w14:paraId="24D7B3CD" w14:textId="2378DC34" w:rsidR="00351199" w:rsidRPr="005A5B31" w:rsidRDefault="005A5B31" w:rsidP="005A5B31">
      <w:pPr>
        <w:widowControl/>
        <w:numPr>
          <w:ilvl w:val="0"/>
          <w:numId w:val="4"/>
        </w:numPr>
        <w:pBdr>
          <w:top w:val="single" w:sz="6" w:space="0" w:color="E8E8E8"/>
        </w:pBdr>
        <w:shd w:val="clear" w:color="auto" w:fill="F4F5F6"/>
        <w:spacing w:before="180" w:line="300" w:lineRule="atLeast"/>
        <w:ind w:left="0"/>
        <w:rPr>
          <w:rFonts w:ascii="微软雅黑" w:eastAsia="微软雅黑" w:hAnsi="微软雅黑" w:cs="宋体" w:hint="eastAsia"/>
          <w:color w:val="657180"/>
          <w:kern w:val="0"/>
          <w:szCs w:val="21"/>
        </w:rPr>
      </w:pPr>
      <w:hyperlink r:id="rId84" w:tgtFrame="_blank" w:history="1">
        <w:proofErr w:type="gramStart"/>
        <w:r w:rsidRPr="005A5B31">
          <w:rPr>
            <w:rFonts w:ascii="微软雅黑" w:eastAsia="微软雅黑" w:hAnsi="微软雅黑" w:cs="宋体" w:hint="eastAsia"/>
            <w:color w:val="222222"/>
            <w:kern w:val="0"/>
            <w:szCs w:val="21"/>
          </w:rPr>
          <w:t>微服务</w:t>
        </w:r>
        <w:proofErr w:type="gramEnd"/>
        <w:r w:rsidRPr="005A5B31">
          <w:rPr>
            <w:rFonts w:ascii="微软雅黑" w:eastAsia="微软雅黑" w:hAnsi="微软雅黑" w:cs="宋体" w:hint="eastAsia"/>
            <w:color w:val="222222"/>
            <w:kern w:val="0"/>
            <w:szCs w:val="21"/>
          </w:rPr>
          <w:t>之架构技术选型与设计</w:t>
        </w:r>
      </w:hyperlink>
    </w:p>
    <w:sectPr w:rsidR="00351199" w:rsidRPr="005A5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1859"/>
    <w:multiLevelType w:val="multilevel"/>
    <w:tmpl w:val="71E6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541E2"/>
    <w:multiLevelType w:val="multilevel"/>
    <w:tmpl w:val="7B92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E005F"/>
    <w:multiLevelType w:val="multilevel"/>
    <w:tmpl w:val="F2E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E00C5"/>
    <w:multiLevelType w:val="multilevel"/>
    <w:tmpl w:val="5E12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D1E30"/>
    <w:multiLevelType w:val="multilevel"/>
    <w:tmpl w:val="B5E2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F0"/>
    <w:rsid w:val="001929F0"/>
    <w:rsid w:val="002020C4"/>
    <w:rsid w:val="00351199"/>
    <w:rsid w:val="00495795"/>
    <w:rsid w:val="004F5E70"/>
    <w:rsid w:val="005A5B31"/>
    <w:rsid w:val="006A7696"/>
    <w:rsid w:val="00783152"/>
    <w:rsid w:val="00E24F25"/>
    <w:rsid w:val="00F5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FB89"/>
  <w15:chartTrackingRefBased/>
  <w15:docId w15:val="{861379CE-7DBD-46A7-B2F5-164AC717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5B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5B3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nav-login">
    <w:name w:val="nav-login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5B31"/>
    <w:rPr>
      <w:color w:val="0000FF"/>
      <w:u w:val="single"/>
    </w:rPr>
  </w:style>
  <w:style w:type="character" w:customStyle="1" w:styleId="text">
    <w:name w:val="text"/>
    <w:basedOn w:val="a0"/>
    <w:rsid w:val="005A5B31"/>
  </w:style>
  <w:style w:type="paragraph" w:styleId="a4">
    <w:name w:val="Normal (Web)"/>
    <w:basedOn w:val="a"/>
    <w:uiPriority w:val="99"/>
    <w:semiHidden/>
    <w:unhideWhenUsed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5B31"/>
    <w:rPr>
      <w:b/>
      <w:bCs/>
    </w:rPr>
  </w:style>
  <w:style w:type="paragraph" w:customStyle="1" w:styleId="ql-align-center">
    <w:name w:val="ql-align-center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item">
    <w:name w:val="tag-item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5A5B31"/>
    <w:rPr>
      <w:i/>
      <w:iCs/>
    </w:rPr>
  </w:style>
  <w:style w:type="character" w:customStyle="1" w:styleId="footer-bar-action">
    <w:name w:val="footer-bar-action"/>
    <w:basedOn w:val="a0"/>
    <w:rsid w:val="005A5B31"/>
  </w:style>
  <w:style w:type="paragraph" w:customStyle="1" w:styleId="user-card-article-item">
    <w:name w:val="user-card-article-item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-left">
    <w:name w:val="bui-left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379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044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53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13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208EDA"/>
                                        <w:left w:val="single" w:sz="6" w:space="14" w:color="208EDA"/>
                                        <w:bottom w:val="single" w:sz="6" w:space="0" w:color="208EDA"/>
                                        <w:right w:val="single" w:sz="6" w:space="14" w:color="208ED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050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98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664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27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066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026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82401">
                      <w:marLeft w:val="0"/>
                      <w:marRight w:val="0"/>
                      <w:marTop w:val="18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8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1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85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5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25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35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3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8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3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0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0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8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08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8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55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75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03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16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49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29073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2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1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85866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5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3962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61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807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72213">
                                  <w:marLeft w:val="63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F404C"/>
                                    <w:left w:val="single" w:sz="6" w:space="0" w:color="3F404C"/>
                                    <w:bottom w:val="single" w:sz="6" w:space="0" w:color="3F404C"/>
                                    <w:right w:val="single" w:sz="6" w:space="0" w:color="3F404C"/>
                                  </w:divBdr>
                                  <w:divsChild>
                                    <w:div w:id="14636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1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086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1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46146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5961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6329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92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2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6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75820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6369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45922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9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14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39187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00852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43247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89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2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5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40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42658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5107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5060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45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63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62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70229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25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024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1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73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4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0015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1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02702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91902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4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55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7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03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200392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9583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44260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21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6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2716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3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4905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77294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69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6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8656">
                  <w:marLeft w:val="0"/>
                  <w:marRight w:val="0"/>
                  <w:marTop w:val="0"/>
                  <w:marBottom w:val="240"/>
                  <w:divBdr>
                    <w:top w:val="single" w:sz="12" w:space="11" w:color="ED404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0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76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9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2A90D7"/>
                                        <w:left w:val="single" w:sz="6" w:space="0" w:color="2A90D7"/>
                                        <w:bottom w:val="single" w:sz="6" w:space="0" w:color="2A90D7"/>
                                        <w:right w:val="single" w:sz="6" w:space="0" w:color="2A90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7150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67200">
                  <w:marLeft w:val="0"/>
                  <w:marRight w:val="0"/>
                  <w:marTop w:val="0"/>
                  <w:marBottom w:val="240"/>
                  <w:divBdr>
                    <w:top w:val="single" w:sz="12" w:space="11" w:color="ED404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25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47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32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16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612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outiao.com/a6704882397126590987/?tt_from=weixin&amp;utm_campaign=client_share&amp;wxshare_count=1&amp;timestamp=1561184668&amp;app=news_article&amp;utm_source=weixin&amp;utm_medium=toutiao_android&amp;req_id=201906221424270101520192299429AD2&amp;group_id=6704882397126590987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hyperlink" Target="https://www.toutiao.com/search/?keyword=%E6%B5%8F%E8%A7%88%E5%99%A8" TargetMode="External"/><Relationship Id="rId47" Type="http://schemas.openxmlformats.org/officeDocument/2006/relationships/control" Target="activeX/activeX2.xml"/><Relationship Id="rId50" Type="http://schemas.openxmlformats.org/officeDocument/2006/relationships/hyperlink" Target="https://www.toutiao.com/c/user/4023522640/" TargetMode="External"/><Relationship Id="rId55" Type="http://schemas.openxmlformats.org/officeDocument/2006/relationships/hyperlink" Target="https://www.toutiao.com/group/6705208973517144584/" TargetMode="External"/><Relationship Id="rId63" Type="http://schemas.openxmlformats.org/officeDocument/2006/relationships/hyperlink" Target="https://www.toutiao.com/group/6703798135681974796/" TargetMode="External"/><Relationship Id="rId68" Type="http://schemas.openxmlformats.org/officeDocument/2006/relationships/hyperlink" Target="https://www.toutiao.com/group/6704190347347493384/" TargetMode="External"/><Relationship Id="rId76" Type="http://schemas.openxmlformats.org/officeDocument/2006/relationships/hyperlink" Target="https://www.toutiao.com/a6704882397126590987/news_world" TargetMode="External"/><Relationship Id="rId84" Type="http://schemas.openxmlformats.org/officeDocument/2006/relationships/hyperlink" Target="https://www.toutiao.com/item/6704595830747169287" TargetMode="External"/><Relationship Id="rId7" Type="http://schemas.openxmlformats.org/officeDocument/2006/relationships/hyperlink" Target="https://www.toutiao.com/" TargetMode="External"/><Relationship Id="rId71" Type="http://schemas.openxmlformats.org/officeDocument/2006/relationships/hyperlink" Target="https://www.toutiao.com/group/6705150175469371908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9" Type="http://schemas.openxmlformats.org/officeDocument/2006/relationships/image" Target="media/image18.jpeg"/><Relationship Id="rId11" Type="http://schemas.openxmlformats.org/officeDocument/2006/relationships/image" Target="media/image2.wmf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hyperlink" Target="https://www.toutiao.com/search/?keyword=XML" TargetMode="External"/><Relationship Id="rId45" Type="http://schemas.openxmlformats.org/officeDocument/2006/relationships/image" Target="media/image30.png"/><Relationship Id="rId53" Type="http://schemas.openxmlformats.org/officeDocument/2006/relationships/hyperlink" Target="https://www.toutiao.com/a6704882397126590987/news_society" TargetMode="External"/><Relationship Id="rId58" Type="http://schemas.openxmlformats.org/officeDocument/2006/relationships/hyperlink" Target="https://www.toutiao.com/c/user/5787290902/" TargetMode="External"/><Relationship Id="rId66" Type="http://schemas.openxmlformats.org/officeDocument/2006/relationships/hyperlink" Target="https://www.toutiao.com/c/user/5954781019/" TargetMode="External"/><Relationship Id="rId74" Type="http://schemas.openxmlformats.org/officeDocument/2006/relationships/hyperlink" Target="https://www.toutiao.com/group/6705150175469371908/" TargetMode="External"/><Relationship Id="rId79" Type="http://schemas.openxmlformats.org/officeDocument/2006/relationships/hyperlink" Target="https://www.toutiao.com/c/user/103769057974/" TargetMode="External"/><Relationship Id="rId5" Type="http://schemas.openxmlformats.org/officeDocument/2006/relationships/hyperlink" Target="https://www.toutiao.com/complain/" TargetMode="External"/><Relationship Id="rId61" Type="http://schemas.openxmlformats.org/officeDocument/2006/relationships/hyperlink" Target="https://www.toutiao.com/a6704882397126590987/search/?keyword=%E4%B8%89%E5%86%9C" TargetMode="External"/><Relationship Id="rId82" Type="http://schemas.openxmlformats.org/officeDocument/2006/relationships/hyperlink" Target="https://www.toutiao.com/item/6704882397126590987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www.toutiao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43" Type="http://schemas.openxmlformats.org/officeDocument/2006/relationships/hyperlink" Target="https://www.alimama.com/" TargetMode="External"/><Relationship Id="rId48" Type="http://schemas.openxmlformats.org/officeDocument/2006/relationships/hyperlink" Target="https://www.toutiao.com/group/6705172672340296199/" TargetMode="External"/><Relationship Id="rId56" Type="http://schemas.openxmlformats.org/officeDocument/2006/relationships/hyperlink" Target="https://www.toutiao.com/group/6704992701307159043/" TargetMode="External"/><Relationship Id="rId64" Type="http://schemas.openxmlformats.org/officeDocument/2006/relationships/hyperlink" Target="https://www.toutiao.com/group/6705151021884113415/" TargetMode="External"/><Relationship Id="rId69" Type="http://schemas.openxmlformats.org/officeDocument/2006/relationships/hyperlink" Target="https://www.toutiao.com/c/user/5140856177/" TargetMode="External"/><Relationship Id="rId77" Type="http://schemas.openxmlformats.org/officeDocument/2006/relationships/hyperlink" Target="https://www.toutiao.com/c/user/5954781019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toutiao.com/group/6705172672340296199/" TargetMode="External"/><Relationship Id="rId72" Type="http://schemas.openxmlformats.org/officeDocument/2006/relationships/hyperlink" Target="https://www.toutiao.com/a6704882397126590987/news_society" TargetMode="External"/><Relationship Id="rId80" Type="http://schemas.openxmlformats.org/officeDocument/2006/relationships/image" Target="media/image32.jpe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46" Type="http://schemas.openxmlformats.org/officeDocument/2006/relationships/image" Target="media/image31.wmf"/><Relationship Id="rId59" Type="http://schemas.openxmlformats.org/officeDocument/2006/relationships/hyperlink" Target="https://www.toutiao.com/group/6704992701307159043/" TargetMode="External"/><Relationship Id="rId67" Type="http://schemas.openxmlformats.org/officeDocument/2006/relationships/hyperlink" Target="https://www.toutiao.com/group/6705151021884113415/" TargetMode="External"/><Relationship Id="rId20" Type="http://schemas.openxmlformats.org/officeDocument/2006/relationships/image" Target="media/image9.jpeg"/><Relationship Id="rId41" Type="http://schemas.openxmlformats.org/officeDocument/2006/relationships/hyperlink" Target="https://www.toutiao.com/search/?keyword=%E8%AE%BE%E8%AE%A1" TargetMode="External"/><Relationship Id="rId54" Type="http://schemas.openxmlformats.org/officeDocument/2006/relationships/hyperlink" Target="https://www.toutiao.com/c/user/51045089537/" TargetMode="External"/><Relationship Id="rId62" Type="http://schemas.openxmlformats.org/officeDocument/2006/relationships/hyperlink" Target="https://www.toutiao.com/c/user/50502346296/" TargetMode="External"/><Relationship Id="rId70" Type="http://schemas.openxmlformats.org/officeDocument/2006/relationships/hyperlink" Target="https://www.toutiao.com/group/6704190347347493384/" TargetMode="External"/><Relationship Id="rId75" Type="http://schemas.openxmlformats.org/officeDocument/2006/relationships/hyperlink" Target="https://www.toutiao.com/group/6704935439234499079/" TargetMode="External"/><Relationship Id="rId83" Type="http://schemas.openxmlformats.org/officeDocument/2006/relationships/hyperlink" Target="https://www.toutiao.com/item/6704605099529863684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49" Type="http://schemas.openxmlformats.org/officeDocument/2006/relationships/hyperlink" Target="https://www.toutiao.com/a6704882397126590987/search/?keyword=%E6%95%99%E8%82%B2" TargetMode="External"/><Relationship Id="rId57" Type="http://schemas.openxmlformats.org/officeDocument/2006/relationships/hyperlink" Target="https://www.toutiao.com/a6704882397126590987/news_world" TargetMode="External"/><Relationship Id="rId10" Type="http://schemas.openxmlformats.org/officeDocument/2006/relationships/hyperlink" Target="https://www.toutiao.com/search/?keyword=%E6%8A%80%E6%9C%AF" TargetMode="External"/><Relationship Id="rId31" Type="http://schemas.openxmlformats.org/officeDocument/2006/relationships/image" Target="media/image20.jpeg"/><Relationship Id="rId44" Type="http://schemas.openxmlformats.org/officeDocument/2006/relationships/image" Target="media/image29.png"/><Relationship Id="rId52" Type="http://schemas.openxmlformats.org/officeDocument/2006/relationships/hyperlink" Target="https://www.toutiao.com/group/6705208973517144584/" TargetMode="External"/><Relationship Id="rId60" Type="http://schemas.openxmlformats.org/officeDocument/2006/relationships/hyperlink" Target="https://www.toutiao.com/group/6703798135681974796/" TargetMode="External"/><Relationship Id="rId65" Type="http://schemas.openxmlformats.org/officeDocument/2006/relationships/hyperlink" Target="https://www.toutiao.com/a6704882397126590987/search/?keyword=%E6%91%84%E5%BD%B1" TargetMode="External"/><Relationship Id="rId73" Type="http://schemas.openxmlformats.org/officeDocument/2006/relationships/hyperlink" Target="https://www.toutiao.com/c/user/50502346296/" TargetMode="External"/><Relationship Id="rId78" Type="http://schemas.openxmlformats.org/officeDocument/2006/relationships/hyperlink" Target="https://www.toutiao.com/group/6704935439234499079/" TargetMode="External"/><Relationship Id="rId81" Type="http://schemas.openxmlformats.org/officeDocument/2006/relationships/hyperlink" Target="https://www.toutiao.com/c/user/103769057974/" TargetMode="External"/><Relationship Id="rId86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lxb</dc:creator>
  <cp:keywords/>
  <dc:description/>
  <cp:lastModifiedBy>lxb</cp:lastModifiedBy>
  <cp:revision>2</cp:revision>
  <dcterms:created xsi:type="dcterms:W3CDTF">2019-06-22T11:05:00Z</dcterms:created>
  <dcterms:modified xsi:type="dcterms:W3CDTF">2019-06-22T11:06:00Z</dcterms:modified>
</cp:coreProperties>
</file>